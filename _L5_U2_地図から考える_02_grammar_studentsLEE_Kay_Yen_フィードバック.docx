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8021" w14:textId="77777777" w:rsidR="0071103D" w:rsidRDefault="0071103D" w:rsidP="00665BF9">
      <w:pPr>
        <w:spacing w:line="500" w:lineRule="exact"/>
        <w:rPr>
          <w:rFonts w:ascii="UD デジタル 教科書体 NP-R" w:eastAsia="UD デジタル 教科書体 NP-R"/>
          <w:sz w:val="28"/>
          <w:szCs w:val="28"/>
        </w:rPr>
      </w:pPr>
      <w:r w:rsidRPr="0071103D">
        <w:rPr>
          <w:rFonts w:eastAsia="UD デジタル 教科書体 N-R" w:cs="Calibri"/>
          <w:bCs/>
          <w:i/>
          <w:iCs/>
          <w:color w:val="0070C0"/>
          <w:sz w:val="44"/>
          <w:szCs w:val="44"/>
        </w:rPr>
        <w:t>Building Grammar</w:t>
      </w:r>
      <w:r w:rsidRPr="00614969">
        <w:rPr>
          <w:rFonts w:ascii="UD デジタル 教科書体 NP-R" w:eastAsia="UD デジタル 教科書体 NP-R" w:hint="eastAsia"/>
          <w:sz w:val="28"/>
          <w:szCs w:val="28"/>
        </w:rPr>
        <w:t xml:space="preserve"> </w:t>
      </w:r>
    </w:p>
    <w:p w14:paraId="0F9E0BE4" w14:textId="04C5A757" w:rsidR="0071103D" w:rsidRPr="00476FF9" w:rsidRDefault="00476FF9" w:rsidP="00665BF9">
      <w:pPr>
        <w:spacing w:line="500" w:lineRule="exact"/>
        <w:rPr>
          <w:rFonts w:eastAsia="UD デジタル 教科書体 N-R" w:cs="Calibri"/>
          <w:i/>
          <w:iCs/>
          <w:color w:val="0070C0"/>
          <w:sz w:val="44"/>
          <w:szCs w:val="44"/>
        </w:rPr>
      </w:pPr>
      <w:r>
        <w:rPr>
          <w:rFonts w:eastAsia="UD デジタル 教科書体 N-R" w:cs="Calibri" w:hint="eastAsia"/>
          <w:i/>
          <w:iCs/>
          <w:color w:val="0070C0"/>
          <w:sz w:val="44"/>
          <w:szCs w:val="44"/>
        </w:rPr>
        <w:t xml:space="preserve">名前：　リー　カエン　</w:t>
      </w:r>
      <w:r>
        <w:rPr>
          <w:rFonts w:eastAsia="UD デジタル 教科書体 N-R" w:cs="Calibri" w:hint="eastAsia"/>
          <w:i/>
          <w:iCs/>
          <w:color w:val="0070C0"/>
          <w:sz w:val="44"/>
          <w:szCs w:val="44"/>
        </w:rPr>
        <w:t>(</w:t>
      </w:r>
      <w:r>
        <w:rPr>
          <w:rFonts w:eastAsia="UD デジタル 教科書体 N-R" w:cs="Calibri"/>
          <w:i/>
          <w:iCs/>
          <w:color w:val="0070C0"/>
          <w:sz w:val="44"/>
          <w:szCs w:val="44"/>
        </w:rPr>
        <w:t xml:space="preserve">LEE </w:t>
      </w:r>
      <w:r>
        <w:rPr>
          <w:rFonts w:eastAsiaTheme="minorEastAsia" w:cs="Calibri" w:hint="eastAsia"/>
          <w:i/>
          <w:iCs/>
          <w:color w:val="0070C0"/>
          <w:sz w:val="44"/>
          <w:szCs w:val="44"/>
        </w:rPr>
        <w:t>K</w:t>
      </w:r>
      <w:r>
        <w:rPr>
          <w:rFonts w:eastAsiaTheme="minorEastAsia" w:cs="Calibri"/>
          <w:i/>
          <w:iCs/>
          <w:color w:val="0070C0"/>
          <w:sz w:val="44"/>
          <w:szCs w:val="44"/>
        </w:rPr>
        <w:t>ay Yen</w:t>
      </w:r>
      <w:r>
        <w:rPr>
          <w:rFonts w:eastAsia="UD デジタル 教科書体 N-R" w:cs="Calibri" w:hint="eastAsia"/>
          <w:i/>
          <w:iCs/>
          <w:color w:val="0070C0"/>
          <w:sz w:val="44"/>
          <w:szCs w:val="44"/>
        </w:rPr>
        <w:t>)</w:t>
      </w:r>
      <w:r>
        <w:rPr>
          <w:rFonts w:eastAsia="UD デジタル 教科書体 N-R" w:cs="Calibri" w:hint="eastAsia"/>
          <w:i/>
          <w:iCs/>
          <w:color w:val="0070C0"/>
          <w:sz w:val="44"/>
          <w:szCs w:val="44"/>
        </w:rPr>
        <w:t xml:space="preserve">　</w:t>
      </w:r>
      <w:r>
        <w:rPr>
          <w:rFonts w:eastAsia="UD デジタル 教科書体 N-R" w:cs="Calibri" w:hint="eastAsia"/>
          <w:i/>
          <w:iCs/>
          <w:color w:val="0070C0"/>
          <w:sz w:val="44"/>
          <w:szCs w:val="44"/>
        </w:rPr>
        <w:t>7</w:t>
      </w:r>
      <w:r>
        <w:rPr>
          <w:rFonts w:eastAsia="UD デジタル 教科書体 N-R" w:cs="Calibri"/>
          <w:i/>
          <w:iCs/>
          <w:color w:val="0070C0"/>
          <w:sz w:val="44"/>
          <w:szCs w:val="44"/>
        </w:rPr>
        <w:t>Q-229363</w:t>
      </w:r>
    </w:p>
    <w:p w14:paraId="7E067E2F" w14:textId="77777777" w:rsidR="00906D46" w:rsidRDefault="00906D46" w:rsidP="00665BF9">
      <w:pPr>
        <w:spacing w:line="500" w:lineRule="exact"/>
        <w:rPr>
          <w:ins w:id="0" w:author="Akiko" w:date="2022-10-16T10:50:00Z"/>
          <w:rFonts w:ascii="UD デジタル 教科書体 NP-R" w:eastAsia="UD デジタル 教科書体 NP-R"/>
          <w:sz w:val="28"/>
          <w:szCs w:val="28"/>
        </w:rPr>
      </w:pPr>
    </w:p>
    <w:p w14:paraId="7267B0DA" w14:textId="0B9639F6" w:rsidR="00906D46" w:rsidRDefault="00906D46" w:rsidP="00665BF9">
      <w:pPr>
        <w:spacing w:line="500" w:lineRule="exact"/>
        <w:rPr>
          <w:ins w:id="1" w:author="Akiko" w:date="2022-10-16T10:50:00Z"/>
          <w:rFonts w:ascii="UD デジタル 教科書体 NP-R" w:eastAsia="UD デジタル 教科書体 NP-R"/>
          <w:sz w:val="28"/>
          <w:szCs w:val="28"/>
        </w:rPr>
      </w:pPr>
      <w:ins w:id="2" w:author="Akiko" w:date="2022-10-16T10:50:00Z">
        <w:r>
          <w:rPr>
            <w:rFonts w:ascii="UD デジタル 教科書体 NP-R" w:eastAsia="UD デジタル 教科書体 NP-R" w:hint="eastAsia"/>
            <w:sz w:val="28"/>
            <w:szCs w:val="28"/>
          </w:rPr>
          <w:t>話ことばを使わない！</w:t>
        </w:r>
      </w:ins>
    </w:p>
    <w:p w14:paraId="73FD4F3B" w14:textId="36D3B230" w:rsidR="006232FA" w:rsidRPr="006232FA" w:rsidRDefault="00614969" w:rsidP="00665BF9">
      <w:pPr>
        <w:spacing w:line="500" w:lineRule="exact"/>
        <w:rPr>
          <w:rFonts w:ascii="UD デジタル 教科書体 NP-R" w:eastAsia="UD デジタル 教科書体 NP-R"/>
          <w:sz w:val="28"/>
          <w:szCs w:val="28"/>
        </w:rPr>
      </w:pPr>
      <w:r w:rsidRPr="00614969">
        <w:rPr>
          <w:rFonts w:ascii="UD デジタル 教科書体 NP-R" w:eastAsia="UD デジタル 教科書体 NP-R" w:hint="eastAsia"/>
          <w:sz w:val="28"/>
          <w:szCs w:val="28"/>
        </w:rPr>
        <w:t>1</w:t>
      </w:r>
      <w:r w:rsidRPr="00614969">
        <w:rPr>
          <w:rFonts w:ascii="UD デジタル 教科書体 NP-R" w:eastAsia="UD デジタル 教科書体 NP-R"/>
          <w:sz w:val="28"/>
          <w:szCs w:val="28"/>
        </w:rPr>
        <w:t xml:space="preserve">. </w:t>
      </w:r>
      <w:r w:rsidR="001858A2">
        <w:rPr>
          <w:rFonts w:ascii="UD デジタル 教科書体 NP-R" w:eastAsia="UD デジタル 教科書体 NP-R" w:hint="eastAsia"/>
          <w:sz w:val="28"/>
          <w:szCs w:val="28"/>
        </w:rPr>
        <w:t>いかに</w:t>
      </w:r>
      <w:r w:rsidR="006232FA">
        <w:rPr>
          <w:rFonts w:ascii="UD デジタル 教科書体 NP-R" w:eastAsia="UD デジタル 教科書体 NP-R" w:hint="eastAsia"/>
          <w:sz w:val="28"/>
          <w:szCs w:val="28"/>
        </w:rPr>
        <w:t xml:space="preserve"> V</w:t>
      </w:r>
      <w:r w:rsidR="001858A2">
        <w:rPr>
          <w:rFonts w:ascii="UD デジタル 教科書体 NP-R" w:eastAsia="UD デジタル 教科書体 NP-R" w:hint="eastAsia"/>
          <w:sz w:val="28"/>
          <w:szCs w:val="28"/>
        </w:rPr>
        <w:t>ようと</w:t>
      </w:r>
      <w:r w:rsidR="006232FA">
        <w:rPr>
          <w:rFonts w:ascii="UD デジタル 教科書体 NP-R" w:eastAsia="UD デジタル 教科書体 NP-R" w:hint="eastAsia"/>
          <w:sz w:val="28"/>
          <w:szCs w:val="28"/>
        </w:rPr>
        <w:t xml:space="preserve">(も)  </w:t>
      </w:r>
      <w:r w:rsidR="006232FA">
        <w:rPr>
          <w:rFonts w:ascii="UD デジタル 教科書体 NP-R" w:eastAsia="UD デジタル 教科書体 NP-R" w:hint="eastAsia"/>
        </w:rPr>
        <w:t xml:space="preserve"> N</w:t>
      </w:r>
      <w:r w:rsidR="006232FA">
        <w:rPr>
          <w:rFonts w:ascii="UD デジタル 教科書体 NP-R" w:eastAsia="UD デジタル 教科書体 NP-R"/>
        </w:rPr>
        <w:t>/</w:t>
      </w:r>
      <w:r w:rsidR="006232FA">
        <w:rPr>
          <w:rFonts w:ascii="UD デジタル 教科書体 NP-R" w:eastAsia="UD デジタル 教科書体 NP-R" w:hint="eastAsia"/>
        </w:rPr>
        <w:t>なa</w:t>
      </w:r>
      <w:r w:rsidR="006232FA">
        <w:rPr>
          <w:rFonts w:ascii="UD デジタル 教科書体 NP-R" w:eastAsia="UD デジタル 教科書体 NP-R"/>
        </w:rPr>
        <w:t xml:space="preserve">dj. </w:t>
      </w:r>
      <w:r w:rsidR="006232FA">
        <w:rPr>
          <w:rFonts w:ascii="UD デジタル 教科書体 NP-R" w:eastAsia="UD デジタル 教科書体 NP-R" w:hint="eastAsia"/>
        </w:rPr>
        <w:t xml:space="preserve">であろうと  </w:t>
      </w:r>
      <w:r w:rsidR="006232FA">
        <w:rPr>
          <w:rFonts w:ascii="UD デジタル 教科書体 NP-R" w:eastAsia="UD デジタル 教科書体 NP-R"/>
        </w:rPr>
        <w:t>/</w:t>
      </w:r>
      <w:r w:rsidR="006232FA">
        <w:rPr>
          <w:rFonts w:ascii="UD デジタル 教科書体 NP-R" w:eastAsia="UD デジタル 教科書体 NP-R" w:hint="eastAsia"/>
        </w:rPr>
        <w:t xml:space="preserve">  Aかろうと</w:t>
      </w:r>
      <w:r w:rsidR="00FC6566">
        <w:rPr>
          <w:rFonts w:ascii="UD デジタル 教科書体 NP-R" w:eastAsia="UD デジタル 教科書体 NP-R" w:hint="eastAsia"/>
        </w:rPr>
        <w:t xml:space="preserve">     書きことば</w:t>
      </w:r>
    </w:p>
    <w:p w14:paraId="7BA0DC4C" w14:textId="55EB80D3" w:rsidR="00614969" w:rsidRPr="00614969" w:rsidRDefault="00614969" w:rsidP="006232FA">
      <w:pPr>
        <w:spacing w:line="500" w:lineRule="exact"/>
        <w:ind w:left="447" w:hangingChars="200" w:hanging="447"/>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sidR="001858A2" w:rsidRPr="001858A2">
        <w:rPr>
          <w:rFonts w:ascii="UD デジタル 教科書体 NP-R" w:eastAsia="UD デジタル 教科書体 NP-R" w:hint="eastAsia"/>
          <w:b w:val="0"/>
          <w:bCs/>
        </w:rPr>
        <w:t>いかに技術が進歩しようと、実際の地形とまったく同じ地形を地図上に描くことはできない。</w:t>
      </w:r>
      <w:r w:rsidR="006232FA">
        <w:rPr>
          <w:rFonts w:ascii="UD デジタル 教科書体 NP-R" w:eastAsia="UD デジタル 教科書体 NP-R" w:hint="eastAsia"/>
          <w:b w:val="0"/>
          <w:bCs/>
        </w:rPr>
        <w:t xml:space="preserve"> </w:t>
      </w:r>
      <w:r w:rsidR="001858A2">
        <w:rPr>
          <w:rFonts w:ascii="UD デジタル 教科書体 NP-R" w:eastAsia="UD デジタル 教科書体 NP-R" w:hint="eastAsia"/>
          <w:b w:val="0"/>
          <w:bCs/>
        </w:rPr>
        <w:t>(本文)</w:t>
      </w:r>
    </w:p>
    <w:p w14:paraId="409FDB3E" w14:textId="4F340A26" w:rsidR="00614969" w:rsidRPr="00614969" w:rsidRDefault="00614969" w:rsidP="00665BF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②</w:t>
      </w:r>
      <w:r w:rsidR="006232FA">
        <w:rPr>
          <w:rFonts w:ascii="UD デジタル 教科書体 NP-R" w:eastAsia="UD デジタル 教科書体 NP-R" w:hint="eastAsia"/>
          <w:b w:val="0"/>
          <w:bCs/>
        </w:rPr>
        <w:t xml:space="preserve"> いかに</w:t>
      </w:r>
      <w:r w:rsidR="00FC6566">
        <w:rPr>
          <w:rFonts w:ascii="UD デジタル 教科書体 NP-R" w:eastAsia="UD デジタル 教科書体 NP-R" w:hint="eastAsia"/>
          <w:b w:val="0"/>
          <w:bCs/>
        </w:rPr>
        <w:t>仲のいい友人であろうと、彼</w:t>
      </w:r>
      <w:r w:rsidR="007B51FE">
        <w:rPr>
          <w:rFonts w:ascii="UD デジタル 教科書体 NP-R" w:eastAsia="UD デジタル 教科書体 NP-R" w:hint="eastAsia"/>
          <w:b w:val="0"/>
          <w:bCs/>
        </w:rPr>
        <w:t>女</w:t>
      </w:r>
      <w:r w:rsidR="00FC6566">
        <w:rPr>
          <w:rFonts w:ascii="UD デジタル 教科書体 NP-R" w:eastAsia="UD デジタル 教科書体 NP-R" w:hint="eastAsia"/>
          <w:b w:val="0"/>
          <w:bCs/>
        </w:rPr>
        <w:t>のしたことは許せない。</w:t>
      </w:r>
    </w:p>
    <w:p w14:paraId="580D51A6" w14:textId="04D00F0D" w:rsidR="00614969" w:rsidRPr="00614969" w:rsidRDefault="00614969" w:rsidP="00665BF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③</w:t>
      </w:r>
      <w:r w:rsidR="00FC6566">
        <w:rPr>
          <w:rFonts w:ascii="UD デジタル 教科書体 NP-R" w:eastAsia="UD デジタル 教科書体 NP-R" w:hint="eastAsia"/>
          <w:b w:val="0"/>
          <w:bCs/>
        </w:rPr>
        <w:t xml:space="preserve"> </w:t>
      </w:r>
      <w:r w:rsidR="007B51FE">
        <w:rPr>
          <w:rFonts w:ascii="UD デジタル 教科書体 NP-R" w:eastAsia="UD デジタル 教科書体 NP-R" w:hint="eastAsia"/>
          <w:b w:val="0"/>
          <w:bCs/>
        </w:rPr>
        <w:t>賛成してくれる人がいかに少なかろうと、彼はこの計画を続行するだろう。</w:t>
      </w:r>
    </w:p>
    <w:p w14:paraId="195C6793" w14:textId="77777777" w:rsidR="0071103D" w:rsidRDefault="0071103D" w:rsidP="0071103D">
      <w:pPr>
        <w:spacing w:line="500" w:lineRule="exact"/>
        <w:ind w:firstLineChars="50" w:firstLine="112"/>
        <w:rPr>
          <w:rFonts w:ascii="UD デジタル 教科書体 NP-R" w:eastAsia="UD デジタル 教科書体 NP-R"/>
          <w:b w:val="0"/>
          <w:bCs/>
        </w:rPr>
      </w:pPr>
    </w:p>
    <w:p w14:paraId="39B3DFDE" w14:textId="029D5297" w:rsidR="00614969" w:rsidRPr="00FB3C7E" w:rsidRDefault="0071103D" w:rsidP="0071103D">
      <w:pPr>
        <w:spacing w:line="500" w:lineRule="exact"/>
        <w:ind w:firstLineChars="50" w:firstLine="112"/>
        <w:rPr>
          <w:rFonts w:ascii="UD デジタル 教科書体 NP-R" w:eastAsia="UD デジタル 教科書体 NP-R"/>
          <w:b w:val="0"/>
          <w:bCs/>
        </w:rPr>
      </w:pPr>
      <w:r>
        <w:rPr>
          <w:rFonts w:ascii="UD デジタル 教科書体 NP-R" w:eastAsia="UD デジタル 教科書体 NP-R" w:hint="eastAsia"/>
          <w:b w:val="0"/>
          <w:bCs/>
        </w:rPr>
        <w:t>❶</w:t>
      </w:r>
      <w:r w:rsidR="00FB3C7E">
        <w:rPr>
          <w:rFonts w:ascii="UD デジタル 教科書体 NP-R" w:eastAsia="UD デジタル 教科書体 NP-R" w:hint="eastAsia"/>
          <w:b w:val="0"/>
          <w:bCs/>
        </w:rPr>
        <w:t xml:space="preserve"> いかに準備をしておこうと、</w:t>
      </w:r>
      <w:r w:rsidR="00FB3C7E">
        <w:rPr>
          <w:rFonts w:ascii="UD デジタル 教科書体 NP-R" w:eastAsia="UD デジタル 教科書体 NP-R" w:hint="eastAsia"/>
          <w:b w:val="0"/>
          <w:bCs/>
          <w:u w:val="single"/>
        </w:rPr>
        <w:t xml:space="preserve">  </w:t>
      </w:r>
      <w:r w:rsidR="00D22DA6">
        <w:rPr>
          <w:rFonts w:ascii="UD デジタル 教科書体 NP-R" w:eastAsia="UD デジタル 教科書体 NP-R" w:hint="eastAsia"/>
          <w:b w:val="0"/>
          <w:bCs/>
          <w:u w:val="single"/>
        </w:rPr>
        <w:t>試験</w:t>
      </w:r>
      <w:ins w:id="3" w:author="Akiko" w:date="2022-10-16T10:50:00Z">
        <w:r w:rsidR="007135FF">
          <w:rPr>
            <w:rFonts w:ascii="UD デジタル 教科書体 NP-R" w:eastAsia="UD デジタル 教科書体 NP-R" w:hint="eastAsia"/>
            <w:b w:val="0"/>
            <w:bCs/>
            <w:u w:val="single"/>
          </w:rPr>
          <w:t>に</w:t>
        </w:r>
      </w:ins>
      <w:r w:rsidR="00D22DA6">
        <w:rPr>
          <w:rFonts w:ascii="UD デジタル 教科書体 NP-R" w:eastAsia="UD デジタル 教科書体 NP-R" w:hint="eastAsia"/>
          <w:b w:val="0"/>
          <w:bCs/>
          <w:u w:val="single"/>
        </w:rPr>
        <w:t>は合格できない</w:t>
      </w:r>
      <w:del w:id="4" w:author="Akiko" w:date="2022-10-16T10:50:00Z">
        <w:r w:rsidR="00D22DA6" w:rsidDel="007135FF">
          <w:rPr>
            <w:rFonts w:ascii="UD デジタル 教科書体 NP-R" w:eastAsia="UD デジタル 教科書体 NP-R" w:hint="eastAsia"/>
            <w:b w:val="0"/>
            <w:bCs/>
            <w:u w:val="single"/>
          </w:rPr>
          <w:delText>よ</w:delText>
        </w:r>
      </w:del>
      <w:r w:rsidR="00FB3C7E">
        <w:rPr>
          <w:rFonts w:ascii="UD デジタル 教科書体 NP-R" w:eastAsia="UD デジタル 教科書体 NP-R" w:hint="eastAsia"/>
          <w:b w:val="0"/>
          <w:bCs/>
          <w:u w:val="single"/>
        </w:rPr>
        <w:t xml:space="preserve">     </w:t>
      </w:r>
      <w:r w:rsidR="006E6D1D">
        <w:rPr>
          <w:rFonts w:ascii="UD デジタル 教科書体 NP-R" w:eastAsia="UD デジタル 教科書体 NP-R" w:hint="eastAsia"/>
          <w:b w:val="0"/>
          <w:bCs/>
          <w:u w:val="single"/>
        </w:rPr>
        <w:t xml:space="preserve">                    </w:t>
      </w:r>
      <w:r w:rsidR="00FB3C7E">
        <w:rPr>
          <w:rFonts w:ascii="UD デジタル 教科書体 NP-R" w:eastAsia="UD デジタル 教科書体 NP-R" w:hint="eastAsia"/>
          <w:b w:val="0"/>
          <w:bCs/>
          <w:u w:val="single"/>
        </w:rPr>
        <w:t xml:space="preserve">     </w:t>
      </w:r>
      <w:r w:rsidR="00FB3C7E">
        <w:rPr>
          <w:rFonts w:ascii="UD デジタル 教科書体 NP-R" w:eastAsia="UD デジタル 教科書体 NP-R" w:hint="eastAsia"/>
          <w:b w:val="0"/>
          <w:bCs/>
        </w:rPr>
        <w:t>。</w:t>
      </w:r>
    </w:p>
    <w:p w14:paraId="6DD05C53" w14:textId="3949E004" w:rsidR="00614969" w:rsidRPr="00FB3C7E" w:rsidRDefault="00614969" w:rsidP="00665BF9">
      <w:pPr>
        <w:spacing w:line="500" w:lineRule="exact"/>
        <w:rPr>
          <w:rFonts w:ascii="UD デジタル 教科書体 NP-R" w:eastAsia="UD デジタル 教科書体 NP-R"/>
          <w:b w:val="0"/>
          <w:bCs/>
          <w:u w:val="single"/>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FB3C7E">
        <w:rPr>
          <w:rFonts w:ascii="UD デジタル 教科書体 NP-R" w:eastAsia="UD デジタル 教科書体 NP-R" w:hint="eastAsia"/>
          <w:b w:val="0"/>
          <w:bCs/>
        </w:rPr>
        <w:t xml:space="preserve"> いかに</w:t>
      </w:r>
      <w:r w:rsidR="00FB3C7E">
        <w:rPr>
          <w:rFonts w:ascii="UD デジタル 教科書体 NP-R" w:eastAsia="UD デジタル 教科書体 NP-R" w:hint="eastAsia"/>
          <w:b w:val="0"/>
          <w:bCs/>
          <w:u w:val="single"/>
        </w:rPr>
        <w:t xml:space="preserve"> </w:t>
      </w:r>
      <w:del w:id="5" w:author="Akiko" w:date="2022-10-16T10:51:00Z">
        <w:r w:rsidR="00D22DA6" w:rsidDel="007135FF">
          <w:rPr>
            <w:rFonts w:ascii="UD デジタル 教科書体 NP-R" w:eastAsia="UD デジタル 教科書体 NP-R" w:hint="eastAsia"/>
            <w:b w:val="0"/>
            <w:bCs/>
            <w:u w:val="single"/>
          </w:rPr>
          <w:delText>私を</w:delText>
        </w:r>
      </w:del>
      <w:r w:rsidR="00D22DA6">
        <w:rPr>
          <w:rFonts w:ascii="UD デジタル 教科書体 NP-R" w:eastAsia="UD デジタル 教科書体 NP-R" w:hint="eastAsia"/>
          <w:b w:val="0"/>
          <w:bCs/>
          <w:u w:val="single"/>
        </w:rPr>
        <w:t>説得しよう</w:t>
      </w:r>
      <w:r w:rsidR="00FB3C7E">
        <w:rPr>
          <w:rFonts w:ascii="UD デジタル 教科書体 NP-R" w:eastAsia="UD デジタル 教科書体 NP-R" w:hint="eastAsia"/>
          <w:b w:val="0"/>
          <w:bCs/>
          <w:u w:val="single"/>
        </w:rPr>
        <w:t xml:space="preserve">        </w:t>
      </w:r>
      <w:r w:rsidR="006E6D1D">
        <w:rPr>
          <w:rFonts w:ascii="UD デジタル 教科書体 NP-R" w:eastAsia="UD デジタル 教科書体 NP-R" w:hint="eastAsia"/>
          <w:b w:val="0"/>
          <w:bCs/>
          <w:u w:val="single"/>
        </w:rPr>
        <w:t xml:space="preserve">           </w:t>
      </w:r>
      <w:r w:rsidR="00FB3C7E">
        <w:rPr>
          <w:rFonts w:ascii="UD デジタル 教科書体 NP-R" w:eastAsia="UD デジタル 教科書体 NP-R" w:hint="eastAsia"/>
          <w:b w:val="0"/>
          <w:bCs/>
          <w:u w:val="single"/>
        </w:rPr>
        <w:t xml:space="preserve">   </w:t>
      </w:r>
      <w:r w:rsidR="00FB3C7E" w:rsidRPr="00FB3C7E">
        <w:rPr>
          <w:rFonts w:ascii="UD デジタル 教科書体 NP-R" w:eastAsia="UD デジタル 教科書体 NP-R" w:hint="eastAsia"/>
          <w:b w:val="0"/>
          <w:bCs/>
        </w:rPr>
        <w:t xml:space="preserve"> と、</w:t>
      </w:r>
      <w:r w:rsidR="00FB3C7E">
        <w:rPr>
          <w:rFonts w:ascii="UD デジタル 教科書体 NP-R" w:eastAsia="UD デジタル 教科書体 NP-R" w:hint="eastAsia"/>
          <w:b w:val="0"/>
          <w:bCs/>
        </w:rPr>
        <w:t>わたしの考えを変えることはできない。</w:t>
      </w:r>
    </w:p>
    <w:p w14:paraId="453B4BB3" w14:textId="19091AC8" w:rsidR="00614969" w:rsidRPr="00FB3C7E" w:rsidRDefault="00614969" w:rsidP="00665BF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❸</w:t>
      </w:r>
      <w:r w:rsidR="00FB3C7E">
        <w:rPr>
          <w:rFonts w:ascii="UD デジタル 教科書体 NP-R" w:eastAsia="UD デジタル 教科書体 NP-R" w:hint="eastAsia"/>
          <w:b w:val="0"/>
          <w:bCs/>
        </w:rPr>
        <w:t xml:space="preserve"> </w:t>
      </w:r>
      <w:ins w:id="6" w:author="Akiko" w:date="2022-10-16T10:51:00Z">
        <w:r w:rsidR="007135FF">
          <w:rPr>
            <w:rFonts w:ascii="UD デジタル 教科書体 NP-R" w:eastAsia="UD デジタル 教科書体 NP-R" w:hint="eastAsia"/>
            <w:b w:val="0"/>
            <w:bCs/>
          </w:rPr>
          <w:t>△</w:t>
        </w:r>
      </w:ins>
      <w:r w:rsidR="00FB3C7E">
        <w:rPr>
          <w:rFonts w:ascii="UD デジタル 教科書体 NP-R" w:eastAsia="UD デジタル 教科書体 NP-R" w:hint="eastAsia"/>
          <w:b w:val="0"/>
          <w:bCs/>
        </w:rPr>
        <w:t>いかに</w:t>
      </w:r>
      <w:r w:rsidR="00FB3C7E">
        <w:rPr>
          <w:rFonts w:ascii="UD デジタル 教科書体 NP-R" w:eastAsia="UD デジタル 教科書体 NP-R" w:hint="eastAsia"/>
          <w:b w:val="0"/>
          <w:bCs/>
          <w:u w:val="single"/>
        </w:rPr>
        <w:t xml:space="preserve"> </w:t>
      </w:r>
      <w:r w:rsidR="00D22DA6">
        <w:rPr>
          <w:rFonts w:ascii="UD デジタル 教科書体 NP-R" w:eastAsia="UD デジタル 教科書体 NP-R" w:hint="eastAsia"/>
          <w:b w:val="0"/>
          <w:bCs/>
          <w:u w:val="single"/>
        </w:rPr>
        <w:t>走ろう</w:t>
      </w:r>
      <w:r w:rsidR="00FB3C7E">
        <w:rPr>
          <w:rFonts w:ascii="UD デジタル 教科書体 NP-R" w:eastAsia="UD デジタル 教科書体 NP-R" w:hint="eastAsia"/>
          <w:b w:val="0"/>
          <w:bCs/>
          <w:u w:val="single"/>
        </w:rPr>
        <w:t xml:space="preserve">                          </w:t>
      </w:r>
      <w:r w:rsidR="00FB3C7E" w:rsidRPr="00FB3C7E">
        <w:rPr>
          <w:rFonts w:ascii="UD デジタル 教科書体 NP-R" w:eastAsia="UD デジタル 教科書体 NP-R" w:hint="eastAsia"/>
          <w:b w:val="0"/>
          <w:bCs/>
        </w:rPr>
        <w:t>と、</w:t>
      </w:r>
      <w:r w:rsidR="00D22DA6">
        <w:rPr>
          <w:rFonts w:ascii="UD デジタル 教科書体 NP-R" w:eastAsia="UD デジタル 教科書体 NP-R" w:hint="eastAsia"/>
          <w:b w:val="0"/>
          <w:bCs/>
          <w:u w:val="single"/>
        </w:rPr>
        <w:t>遅刻はもう決まっているんじゃない</w:t>
      </w:r>
      <w:r w:rsidR="00FB3C7E">
        <w:rPr>
          <w:rFonts w:ascii="UD デジタル 教科書体 NP-R" w:eastAsia="UD デジタル 教科書体 NP-R" w:hint="eastAsia"/>
          <w:b w:val="0"/>
          <w:bCs/>
          <w:u w:val="single"/>
        </w:rPr>
        <w:t xml:space="preserve">    </w:t>
      </w:r>
      <w:r w:rsidR="00FB3C7E">
        <w:rPr>
          <w:rFonts w:ascii="UD デジタル 教科書体 NP-R" w:eastAsia="UD デジタル 教科書体 NP-R" w:hint="eastAsia"/>
          <w:b w:val="0"/>
          <w:bCs/>
        </w:rPr>
        <w:t>。</w:t>
      </w:r>
    </w:p>
    <w:p w14:paraId="6A0DE3CC" w14:textId="5DA3E683" w:rsidR="00E6265A" w:rsidRDefault="00E6265A" w:rsidP="00614969">
      <w:pPr>
        <w:spacing w:line="500" w:lineRule="exact"/>
        <w:rPr>
          <w:rFonts w:ascii="UD デジタル 教科書体 NP-R" w:eastAsia="UD デジタル 教科書体 NP-R"/>
          <w:b w:val="0"/>
          <w:bCs/>
        </w:rPr>
      </w:pPr>
    </w:p>
    <w:p w14:paraId="69A0C782" w14:textId="46E6D132" w:rsidR="00614969" w:rsidRPr="001858A2" w:rsidRDefault="00614969" w:rsidP="00614969">
      <w:pPr>
        <w:spacing w:line="500" w:lineRule="exact"/>
        <w:rPr>
          <w:rFonts w:ascii="UD デジタル 教科書体 NP-R" w:eastAsia="UD デジタル 教科書体 NP-R"/>
          <w:sz w:val="28"/>
          <w:szCs w:val="28"/>
        </w:rPr>
      </w:pPr>
      <w:r>
        <w:rPr>
          <w:rFonts w:ascii="UD デジタル 教科書体 NP-R" w:eastAsia="UD デジタル 教科書体 NP-R" w:hint="eastAsia"/>
          <w:sz w:val="28"/>
          <w:szCs w:val="28"/>
        </w:rPr>
        <w:t>2</w:t>
      </w:r>
      <w:r w:rsidRPr="00614969">
        <w:rPr>
          <w:rFonts w:ascii="UD デジタル 教科書体 NP-R" w:eastAsia="UD デジタル 教科書体 NP-R"/>
          <w:sz w:val="28"/>
          <w:szCs w:val="28"/>
        </w:rPr>
        <w:t xml:space="preserve">. </w:t>
      </w:r>
      <w:r w:rsidR="006232FA">
        <w:rPr>
          <w:rFonts w:ascii="UD デジタル 教科書体 NP-R" w:eastAsia="UD デジタル 教科書体 NP-R" w:hint="eastAsia"/>
          <w:sz w:val="28"/>
          <w:szCs w:val="28"/>
        </w:rPr>
        <w:t xml:space="preserve"> </w:t>
      </w:r>
      <w:r w:rsidR="00D53B7D">
        <w:rPr>
          <w:rFonts w:ascii="UD デジタル 教科書体 NP-R" w:eastAsia="UD デジタル 教科書体 NP-R"/>
          <w:sz w:val="28"/>
          <w:szCs w:val="28"/>
        </w:rPr>
        <w:t>V</w:t>
      </w:r>
      <w:r w:rsidR="00D53B7D">
        <w:rPr>
          <w:rFonts w:ascii="UD デジタル 教科書体 NP-R" w:eastAsia="UD デジタル 教科書体 NP-R" w:hint="eastAsia"/>
          <w:sz w:val="28"/>
          <w:szCs w:val="28"/>
        </w:rPr>
        <w:t xml:space="preserve"> </w:t>
      </w:r>
      <w:proofErr w:type="spellStart"/>
      <w:r w:rsidR="00D53B7D">
        <w:rPr>
          <w:rFonts w:ascii="UD デジタル 教科書体 NP-R" w:eastAsia="UD デジタル 教科書体 NP-R"/>
          <w:sz w:val="28"/>
          <w:szCs w:val="28"/>
        </w:rPr>
        <w:t>dic</w:t>
      </w:r>
      <w:proofErr w:type="spellEnd"/>
      <w:r w:rsidR="00D53B7D">
        <w:rPr>
          <w:rFonts w:ascii="UD デジタル 教科書体 NP-R" w:eastAsia="UD デジタル 教科書体 NP-R"/>
          <w:sz w:val="28"/>
          <w:szCs w:val="28"/>
        </w:rPr>
        <w:t xml:space="preserve">. </w:t>
      </w:r>
      <w:r w:rsidR="001858A2">
        <w:rPr>
          <w:rFonts w:ascii="UD デジタル 教科書体 NP-R" w:eastAsia="UD デジタル 教科書体 NP-R" w:hint="eastAsia"/>
          <w:sz w:val="28"/>
          <w:szCs w:val="28"/>
        </w:rPr>
        <w:t xml:space="preserve">にしたがって、…  </w:t>
      </w:r>
    </w:p>
    <w:p w14:paraId="78B9B614" w14:textId="1FF453B1" w:rsidR="001858A2" w:rsidRPr="00614969" w:rsidRDefault="00614969"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sidR="00D53B7D">
        <w:rPr>
          <w:rFonts w:ascii="UD デジタル 教科書体 NP-R" w:eastAsia="UD デジタル 教科書体 NP-R" w:hint="eastAsia"/>
          <w:b w:val="0"/>
          <w:bCs/>
        </w:rPr>
        <w:t xml:space="preserve"> </w:t>
      </w:r>
      <w:r w:rsidR="001858A2" w:rsidRPr="001858A2">
        <w:rPr>
          <w:rFonts w:ascii="UD デジタル 教科書体 NP-R" w:eastAsia="UD デジタル 教科書体 NP-R" w:hint="eastAsia"/>
          <w:b w:val="0"/>
          <w:bCs/>
        </w:rPr>
        <w:t>図の周辺になるにしたがって、面積や地形の歪みが大きくなる。</w:t>
      </w:r>
      <w:r w:rsidR="001858A2">
        <w:rPr>
          <w:rFonts w:ascii="UD デジタル 教科書体 NP-R" w:eastAsia="UD デジタル 教科書体 NP-R" w:hint="eastAsia"/>
          <w:b w:val="0"/>
          <w:bCs/>
        </w:rPr>
        <w:t>(本文)</w:t>
      </w:r>
    </w:p>
    <w:p w14:paraId="61E34C2F" w14:textId="2B2DA00B" w:rsidR="00614969" w:rsidRPr="00614969" w:rsidRDefault="00614969"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②</w:t>
      </w:r>
      <w:r w:rsidR="00D53B7D">
        <w:rPr>
          <w:rFonts w:ascii="UD デジタル 教科書体 NP-R" w:eastAsia="UD デジタル 教科書体 NP-R" w:hint="eastAsia"/>
          <w:b w:val="0"/>
          <w:bCs/>
        </w:rPr>
        <w:t xml:space="preserve"> </w:t>
      </w:r>
      <w:r w:rsidR="00E300E4">
        <w:rPr>
          <w:rFonts w:ascii="UD デジタル 教科書体 NP-R" w:eastAsia="UD デジタル 教科書体 NP-R" w:hint="eastAsia"/>
          <w:b w:val="0"/>
          <w:bCs/>
        </w:rPr>
        <w:t>自動車の数が増えるにしたがって、渋滞がひどくなるのは当然のことだ。</w:t>
      </w:r>
    </w:p>
    <w:p w14:paraId="67EE9D3C" w14:textId="4B9A038D" w:rsidR="00614969" w:rsidRPr="00614969" w:rsidRDefault="00614969"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③</w:t>
      </w:r>
      <w:r w:rsidR="00D53B7D">
        <w:rPr>
          <w:rFonts w:ascii="UD デジタル 教科書体 NP-R" w:eastAsia="UD デジタル 教科書体 NP-R" w:hint="eastAsia"/>
          <w:b w:val="0"/>
          <w:bCs/>
        </w:rPr>
        <w:t xml:space="preserve"> </w:t>
      </w:r>
      <w:r w:rsidR="00E300E4">
        <w:rPr>
          <w:rFonts w:ascii="UD デジタル 教科書体 NP-R" w:eastAsia="UD デジタル 教科書体 NP-R" w:hint="eastAsia"/>
          <w:b w:val="0"/>
          <w:bCs/>
        </w:rPr>
        <w:t>20代以降は年齢が上がるにしたがって、体力は落ちていく。</w:t>
      </w:r>
    </w:p>
    <w:p w14:paraId="4812F1CB" w14:textId="1C3055AF" w:rsidR="00614969" w:rsidRPr="00614969" w:rsidRDefault="00614969"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p>
    <w:p w14:paraId="19D2E146" w14:textId="4B77A6AD" w:rsidR="00614969" w:rsidRPr="00EC63C9" w:rsidRDefault="00614969"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❶</w:t>
      </w:r>
      <w:r w:rsidR="00EC63C9">
        <w:rPr>
          <w:rFonts w:ascii="UD デジタル 教科書体 NP-R" w:eastAsia="UD デジタル 教科書体 NP-R" w:hint="eastAsia"/>
          <w:b w:val="0"/>
          <w:bCs/>
        </w:rPr>
        <w:t xml:space="preserve"> 駅に近づくにしたがって、</w:t>
      </w:r>
      <w:r w:rsidR="00EC63C9">
        <w:rPr>
          <w:rFonts w:ascii="UD デジタル 教科書体 NP-R" w:eastAsia="UD デジタル 教科書体 NP-R" w:hint="eastAsia"/>
          <w:b w:val="0"/>
          <w:bCs/>
          <w:u w:val="single"/>
        </w:rPr>
        <w:t xml:space="preserve"> </w:t>
      </w:r>
      <w:r w:rsidR="00D22DA6">
        <w:rPr>
          <w:rFonts w:ascii="UD デジタル 教科書体 NP-R" w:eastAsia="UD デジタル 教科書体 NP-R" w:hint="eastAsia"/>
          <w:b w:val="0"/>
          <w:bCs/>
          <w:u w:val="single"/>
        </w:rPr>
        <w:t>商店街が</w:t>
      </w:r>
      <w:r w:rsidR="00D22DA6" w:rsidRPr="007135FF">
        <w:rPr>
          <w:rFonts w:ascii="UD デジタル 教科書体 NP-R" w:eastAsia="UD デジタル 教科書体 NP-R" w:hint="eastAsia"/>
          <w:b w:val="0"/>
          <w:bCs/>
          <w:highlight w:val="cyan"/>
          <w:u w:val="single"/>
        </w:rPr>
        <w:t>あります</w:t>
      </w:r>
      <w:r w:rsidR="006E6D1D">
        <w:rPr>
          <w:rFonts w:ascii="UD デジタル 教科書体 NP-R" w:eastAsia="UD デジタル 教科書体 NP-R" w:hint="eastAsia"/>
          <w:b w:val="0"/>
          <w:bCs/>
          <w:u w:val="single"/>
        </w:rPr>
        <w:t xml:space="preserve">                                 </w:t>
      </w:r>
      <w:r w:rsidR="00EC63C9">
        <w:rPr>
          <w:rFonts w:ascii="UD デジタル 教科書体 NP-R" w:eastAsia="UD デジタル 教科書体 NP-R" w:hint="eastAsia"/>
          <w:b w:val="0"/>
          <w:bCs/>
          <w:u w:val="single"/>
        </w:rPr>
        <w:t xml:space="preserve">   </w:t>
      </w:r>
      <w:r w:rsidR="00EC63C9">
        <w:rPr>
          <w:rFonts w:ascii="UD デジタル 教科書体 NP-R" w:eastAsia="UD デジタル 教科書体 NP-R" w:hint="eastAsia"/>
          <w:b w:val="0"/>
          <w:bCs/>
        </w:rPr>
        <w:t>。</w:t>
      </w:r>
    </w:p>
    <w:p w14:paraId="4A18FCD1" w14:textId="24FDD40B" w:rsidR="00614969" w:rsidRPr="00614969" w:rsidRDefault="00614969" w:rsidP="00E300E4">
      <w:pPr>
        <w:tabs>
          <w:tab w:val="left" w:pos="457"/>
        </w:tabs>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EC63C9">
        <w:rPr>
          <w:rFonts w:ascii="UD デジタル 教科書体 NP-R" w:eastAsia="UD デジタル 教科書体 NP-R" w:hint="eastAsia"/>
          <w:b w:val="0"/>
          <w:bCs/>
        </w:rPr>
        <w:t xml:space="preserve"> </w:t>
      </w:r>
      <w:r w:rsidR="00E300E4">
        <w:rPr>
          <w:rFonts w:ascii="UD デジタル 教科書体 NP-R" w:eastAsia="UD デジタル 教科書体 NP-R"/>
          <w:b w:val="0"/>
          <w:bCs/>
        </w:rPr>
        <w:tab/>
      </w:r>
      <w:r w:rsidR="00D22DA6">
        <w:rPr>
          <w:rFonts w:ascii="UD デジタル 教科書体 NP-R" w:eastAsia="UD デジタル 教科書体 NP-R" w:hint="eastAsia"/>
          <w:b w:val="0"/>
          <w:bCs/>
          <w:u w:val="single"/>
        </w:rPr>
        <w:t>グローバル化の</w:t>
      </w:r>
      <w:r w:rsidR="00D22DA6" w:rsidRPr="007135FF">
        <w:rPr>
          <w:rFonts w:ascii="UD デジタル 教科書体 NP-R" w:eastAsia="UD デジタル 教科書体 NP-R" w:hint="eastAsia"/>
          <w:b w:val="0"/>
          <w:bCs/>
          <w:highlight w:val="cyan"/>
          <w:u w:val="single"/>
        </w:rPr>
        <w:t>展開</w:t>
      </w:r>
      <w:r w:rsidR="00E300E4">
        <w:rPr>
          <w:rFonts w:ascii="UD デジタル 教科書体 NP-R" w:eastAsia="UD デジタル 教科書体 NP-R" w:hint="eastAsia"/>
          <w:b w:val="0"/>
          <w:bCs/>
          <w:u w:val="single"/>
        </w:rPr>
        <w:t xml:space="preserve">    </w:t>
      </w:r>
      <w:r w:rsidR="006E6D1D">
        <w:rPr>
          <w:rFonts w:ascii="UD デジタル 教科書体 NP-R" w:eastAsia="UD デジタル 教科書体 NP-R" w:hint="eastAsia"/>
          <w:b w:val="0"/>
          <w:bCs/>
          <w:u w:val="single"/>
        </w:rPr>
        <w:t xml:space="preserve">                </w:t>
      </w:r>
      <w:r w:rsidR="00E300E4">
        <w:rPr>
          <w:rFonts w:ascii="UD デジタル 教科書体 NP-R" w:eastAsia="UD デジタル 教科書体 NP-R" w:hint="eastAsia"/>
          <w:b w:val="0"/>
          <w:bCs/>
          <w:u w:val="single"/>
        </w:rPr>
        <w:t xml:space="preserve">   </w:t>
      </w:r>
      <w:r w:rsidR="00E300E4">
        <w:rPr>
          <w:rFonts w:ascii="UD デジタル 教科書体 NP-R" w:eastAsia="UD デジタル 教科書体 NP-R" w:hint="eastAsia"/>
          <w:b w:val="0"/>
          <w:bCs/>
        </w:rPr>
        <w:t>にしたがって</w:t>
      </w:r>
      <w:r w:rsidR="00E300E4" w:rsidRPr="00FB3C7E">
        <w:rPr>
          <w:rFonts w:ascii="UD デジタル 教科書体 NP-R" w:eastAsia="UD デジタル 教科書体 NP-R" w:hint="eastAsia"/>
          <w:b w:val="0"/>
          <w:bCs/>
        </w:rPr>
        <w:t>、</w:t>
      </w:r>
      <w:r w:rsidR="001E3EB0">
        <w:rPr>
          <w:rFonts w:ascii="UD デジタル 教科書体 NP-R" w:eastAsia="UD デジタル 教科書体 NP-R" w:hint="eastAsia"/>
          <w:b w:val="0"/>
          <w:bCs/>
        </w:rPr>
        <w:t>海中に漂うごみは増えていく。</w:t>
      </w:r>
    </w:p>
    <w:p w14:paraId="3BA7B538" w14:textId="66154771" w:rsidR="00614969" w:rsidRPr="009E7A6A" w:rsidRDefault="00614969" w:rsidP="00614969">
      <w:pPr>
        <w:spacing w:line="500" w:lineRule="exact"/>
        <w:rPr>
          <w:rFonts w:ascii="UD デジタル 教科書体 NP-R" w:eastAsia="UD デジタル 教科書体 NP-R"/>
          <w:b w:val="0"/>
          <w:bCs/>
          <w:u w:val="single"/>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❸</w:t>
      </w:r>
      <w:r w:rsidR="009E7A6A">
        <w:rPr>
          <w:rFonts w:ascii="UD デジタル 教科書体 NP-R" w:eastAsia="UD デジタル 教科書体 NP-R" w:hint="eastAsia"/>
          <w:b w:val="0"/>
          <w:bCs/>
        </w:rPr>
        <w:t xml:space="preserve"> </w:t>
      </w:r>
      <w:r w:rsidR="00D22DA6">
        <w:rPr>
          <w:rFonts w:ascii="UD デジタル 教科書体 NP-R" w:eastAsia="UD デジタル 教科書体 NP-R" w:hint="eastAsia"/>
          <w:b w:val="0"/>
          <w:bCs/>
          <w:u w:val="single"/>
        </w:rPr>
        <w:t>年を取る</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にしたがって</w:t>
      </w:r>
      <w:r w:rsidR="009E7A6A" w:rsidRPr="00FB3C7E">
        <w:rPr>
          <w:rFonts w:ascii="UD デジタル 教科書体 NP-R" w:eastAsia="UD デジタル 教科書体 NP-R" w:hint="eastAsia"/>
          <w:b w:val="0"/>
          <w:bCs/>
        </w:rPr>
        <w:t>、</w:t>
      </w:r>
      <w:r w:rsidR="00D22DA6">
        <w:rPr>
          <w:rFonts w:ascii="UD デジタル 教科書体 NP-R" w:eastAsia="UD デジタル 教科書体 NP-R" w:hint="eastAsia"/>
          <w:b w:val="0"/>
          <w:bCs/>
          <w:u w:val="single"/>
        </w:rPr>
        <w:t>体がだんだん</w:t>
      </w:r>
      <w:r w:rsidR="00D22DA6" w:rsidRPr="007135FF">
        <w:rPr>
          <w:rFonts w:ascii="UD デジタル 教科書体 NP-R" w:eastAsia="UD デジタル 教科書体 NP-R" w:hint="eastAsia"/>
          <w:b w:val="0"/>
          <w:bCs/>
          <w:highlight w:val="green"/>
          <w:u w:val="single"/>
        </w:rPr>
        <w:t>弱くなっていた</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w:t>
      </w:r>
    </w:p>
    <w:p w14:paraId="73CF0FDF" w14:textId="0553E07C" w:rsidR="00614969" w:rsidRDefault="00614969" w:rsidP="00614969">
      <w:pPr>
        <w:spacing w:line="500" w:lineRule="exact"/>
        <w:rPr>
          <w:rFonts w:ascii="UD デジタル 教科書体 NP-R" w:eastAsia="UD デジタル 教科書体 NP-R"/>
          <w:b w:val="0"/>
          <w:bCs/>
        </w:rPr>
      </w:pPr>
    </w:p>
    <w:p w14:paraId="7DD7BA94" w14:textId="77777777" w:rsidR="0071103D" w:rsidRDefault="0071103D" w:rsidP="00614969">
      <w:pPr>
        <w:spacing w:line="500" w:lineRule="exact"/>
        <w:rPr>
          <w:rFonts w:ascii="UD デジタル 教科書体 NP-R" w:eastAsia="UD デジタル 教科書体 NP-R"/>
          <w:b w:val="0"/>
          <w:bCs/>
        </w:rPr>
      </w:pPr>
    </w:p>
    <w:p w14:paraId="2712C278" w14:textId="5200FC00" w:rsidR="001858A2" w:rsidRPr="00614969" w:rsidRDefault="001858A2" w:rsidP="001858A2">
      <w:pPr>
        <w:spacing w:line="500" w:lineRule="exact"/>
        <w:rPr>
          <w:rFonts w:ascii="UD デジタル 教科書体 NP-R" w:eastAsia="UD デジタル 教科書体 NP-R"/>
          <w:sz w:val="28"/>
          <w:szCs w:val="28"/>
        </w:rPr>
      </w:pPr>
      <w:r>
        <w:rPr>
          <w:rFonts w:ascii="UD デジタル 教科書体 NP-R" w:eastAsia="UD デジタル 教科書体 NP-R"/>
          <w:sz w:val="28"/>
          <w:szCs w:val="28"/>
        </w:rPr>
        <w:t>3</w:t>
      </w:r>
      <w:r w:rsidRPr="00614969">
        <w:rPr>
          <w:rFonts w:ascii="UD デジタル 教科書体 NP-R" w:eastAsia="UD デジタル 教科書体 NP-R"/>
          <w:sz w:val="28"/>
          <w:szCs w:val="28"/>
        </w:rPr>
        <w:t xml:space="preserve">. </w:t>
      </w:r>
      <w:r>
        <w:rPr>
          <w:rFonts w:ascii="UD デジタル 教科書体 NP-R" w:eastAsia="UD デジタル 教科書体 NP-R" w:hint="eastAsia"/>
          <w:sz w:val="28"/>
          <w:szCs w:val="28"/>
        </w:rPr>
        <w:t xml:space="preserve">～は言うまでもない </w:t>
      </w:r>
    </w:p>
    <w:p w14:paraId="49EF5485" w14:textId="68A40214" w:rsidR="001858A2" w:rsidRDefault="001858A2" w:rsidP="007973C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Pr>
          <w:rFonts w:ascii="UD デジタル 教科書体 NP-R" w:eastAsia="UD デジタル 教科書体 NP-R" w:hint="eastAsia"/>
          <w:b w:val="0"/>
          <w:bCs/>
        </w:rPr>
        <w:t xml:space="preserve"> </w:t>
      </w:r>
      <w:r w:rsidRPr="001858A2">
        <w:rPr>
          <w:rFonts w:ascii="UD デジタル 教科書体 NP-R" w:eastAsia="UD デジタル 教科書体 NP-R" w:hint="eastAsia"/>
          <w:b w:val="0"/>
          <w:bCs/>
        </w:rPr>
        <w:t>人間が地理的情報として地図上に記したものは地形ではないことは言うまでもない。</w:t>
      </w:r>
      <w:r>
        <w:rPr>
          <w:rFonts w:ascii="UD デジタル 教科書体 NP-R" w:eastAsia="UD デジタル 教科書体 NP-R" w:hint="eastAsia"/>
          <w:b w:val="0"/>
          <w:bCs/>
        </w:rPr>
        <w:t>(本文)</w:t>
      </w:r>
    </w:p>
    <w:p w14:paraId="76F0A6E2" w14:textId="38A46EBC" w:rsidR="007973C2" w:rsidRPr="00614969" w:rsidRDefault="007973C2" w:rsidP="007973C2">
      <w:pPr>
        <w:spacing w:line="500" w:lineRule="exact"/>
        <w:rPr>
          <w:rFonts w:ascii="UD デジタル 教科書体 NP-R" w:eastAsia="UD デジタル 教科書体 NP-R"/>
          <w:b w:val="0"/>
          <w:bCs/>
        </w:rPr>
      </w:pPr>
      <w:r>
        <w:rPr>
          <w:rFonts w:ascii="UD デジタル 教科書体 NP-R" w:eastAsia="UD デジタル 教科書体 NP-R" w:hint="eastAsia"/>
          <w:b w:val="0"/>
          <w:bCs/>
        </w:rPr>
        <w:t xml:space="preserve"> ② 子ども</w:t>
      </w:r>
      <w:r w:rsidR="00250360">
        <w:rPr>
          <w:rFonts w:ascii="UD デジタル 教科書体 NP-R" w:eastAsia="UD デジタル 教科書体 NP-R" w:hint="eastAsia"/>
          <w:b w:val="0"/>
          <w:bCs/>
        </w:rPr>
        <w:t>が親に会いたがるのは</w:t>
      </w:r>
      <w:r>
        <w:rPr>
          <w:rFonts w:ascii="UD デジタル 教科書体 NP-R" w:eastAsia="UD デジタル 教科書体 NP-R" w:hint="eastAsia"/>
          <w:b w:val="0"/>
          <w:bCs/>
        </w:rPr>
        <w:t>言うまでもないことだ。</w:t>
      </w:r>
    </w:p>
    <w:p w14:paraId="7D8A4482" w14:textId="2BA2720F"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lastRenderedPageBreak/>
        <w:t xml:space="preserve"> ③</w:t>
      </w:r>
      <w:r w:rsidR="007973C2">
        <w:rPr>
          <w:rFonts w:ascii="UD デジタル 教科書体 NP-R" w:eastAsia="UD デジタル 教科書体 NP-R" w:hint="eastAsia"/>
          <w:b w:val="0"/>
          <w:bCs/>
        </w:rPr>
        <w:t xml:space="preserve"> 同じものであっても、質がいい</w:t>
      </w:r>
      <w:r w:rsidR="00EC63C9">
        <w:rPr>
          <w:rFonts w:ascii="UD デジタル 教科書体 NP-R" w:eastAsia="UD デジタル 教科書体 NP-R" w:hint="eastAsia"/>
          <w:b w:val="0"/>
          <w:bCs/>
        </w:rPr>
        <w:t>物の</w:t>
      </w:r>
      <w:r w:rsidR="007973C2">
        <w:rPr>
          <w:rFonts w:ascii="UD デジタル 教科書体 NP-R" w:eastAsia="UD デジタル 教科書体 NP-R" w:hint="eastAsia"/>
          <w:b w:val="0"/>
          <w:bCs/>
        </w:rPr>
        <w:t>ほうが</w:t>
      </w:r>
      <w:r w:rsidR="00EC63C9">
        <w:rPr>
          <w:rFonts w:ascii="UD デジタル 教科書体 NP-R" w:eastAsia="UD デジタル 教科書体 NP-R" w:hint="eastAsia"/>
          <w:b w:val="0"/>
          <w:bCs/>
        </w:rPr>
        <w:t>値段が</w:t>
      </w:r>
      <w:r w:rsidR="007973C2">
        <w:rPr>
          <w:rFonts w:ascii="UD デジタル 教科書体 NP-R" w:eastAsia="UD デジタル 教科書体 NP-R" w:hint="eastAsia"/>
          <w:b w:val="0"/>
          <w:bCs/>
        </w:rPr>
        <w:t>高いのは言うまでもない。</w:t>
      </w:r>
    </w:p>
    <w:p w14:paraId="3C733965" w14:textId="05D67BD0"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p>
    <w:p w14:paraId="2B6DAF6F" w14:textId="4753D624"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❶</w:t>
      </w:r>
      <w:r w:rsidR="007973C2">
        <w:rPr>
          <w:rFonts w:ascii="UD デジタル 教科書体 NP-R" w:eastAsia="UD デジタル 教科書体 NP-R" w:hint="eastAsia"/>
          <w:b w:val="0"/>
          <w:bCs/>
        </w:rPr>
        <w:t xml:space="preserve"> お金がなければ</w:t>
      </w:r>
      <w:r w:rsidR="003D250E">
        <w:rPr>
          <w:rFonts w:ascii="UD デジタル 教科書体 NP-R" w:eastAsia="UD デジタル 教科書体 NP-R" w:hint="eastAsia"/>
          <w:b w:val="0"/>
          <w:bCs/>
          <w:u w:val="single"/>
        </w:rPr>
        <w:t>子育て</w:t>
      </w:r>
      <w:r w:rsidR="003D250E" w:rsidRPr="007135FF">
        <w:rPr>
          <w:rFonts w:ascii="UD デジタル 教科書体 NP-R" w:eastAsia="UD デジタル 教科書体 NP-R" w:hint="eastAsia"/>
          <w:b w:val="0"/>
          <w:bCs/>
          <w:highlight w:val="green"/>
          <w:u w:val="single"/>
        </w:rPr>
        <w:t>はうまくいけないの</w:t>
      </w:r>
      <w:r w:rsidR="006E6D1D">
        <w:rPr>
          <w:rFonts w:ascii="UD デジタル 教科書体 NP-R" w:eastAsia="UD デジタル 教科書体 NP-R" w:hint="eastAsia"/>
          <w:b w:val="0"/>
          <w:bCs/>
          <w:u w:val="single"/>
        </w:rPr>
        <w:t xml:space="preserve">                             </w:t>
      </w:r>
      <w:r w:rsidR="007973C2">
        <w:rPr>
          <w:rFonts w:ascii="UD デジタル 教科書体 NP-R" w:eastAsia="UD デジタル 教科書体 NP-R" w:hint="eastAsia"/>
          <w:b w:val="0"/>
          <w:bCs/>
        </w:rPr>
        <w:t>は言うまでもない。</w:t>
      </w:r>
    </w:p>
    <w:p w14:paraId="29F003B3" w14:textId="5357F3FE"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7973C2">
        <w:rPr>
          <w:rFonts w:ascii="UD デジタル 教科書体 NP-R" w:eastAsia="UD デジタル 教科書体 NP-R" w:hint="eastAsia"/>
          <w:b w:val="0"/>
          <w:bCs/>
        </w:rPr>
        <w:t xml:space="preserve"> </w:t>
      </w:r>
      <w:r w:rsidR="007135FF">
        <w:rPr>
          <w:rFonts w:ascii="UD デジタル 教科書体 NP-R" w:eastAsia="UD デジタル 教科書体 NP-R" w:hint="eastAsia"/>
          <w:b w:val="0"/>
          <w:bCs/>
        </w:rPr>
        <w:t>〇</w:t>
      </w:r>
      <w:r w:rsidR="00EC63C9">
        <w:rPr>
          <w:rFonts w:ascii="UD デジタル 教科書体 NP-R" w:eastAsia="UD デジタル 教科書体 NP-R" w:hint="eastAsia"/>
          <w:b w:val="0"/>
          <w:bCs/>
        </w:rPr>
        <w:t>頑張っ</w:t>
      </w:r>
      <w:r w:rsidR="007973C2">
        <w:rPr>
          <w:rFonts w:ascii="UD デジタル 教科書体 NP-R" w:eastAsia="UD デジタル 教科書体 NP-R" w:hint="eastAsia"/>
          <w:b w:val="0"/>
          <w:bCs/>
        </w:rPr>
        <w:t>ても</w:t>
      </w:r>
      <w:r w:rsidR="003D250E">
        <w:rPr>
          <w:rFonts w:ascii="UD デジタル 教科書体 NP-R" w:eastAsia="UD デジタル 教科書体 NP-R" w:hint="eastAsia"/>
          <w:b w:val="0"/>
          <w:bCs/>
          <w:u w:val="single"/>
        </w:rPr>
        <w:t>大統領になれないの</w:t>
      </w:r>
      <w:r w:rsidR="006E6D1D">
        <w:rPr>
          <w:rFonts w:ascii="UD デジタル 教科書体 NP-R" w:eastAsia="UD デジタル 教科書体 NP-R" w:hint="eastAsia"/>
          <w:b w:val="0"/>
          <w:bCs/>
          <w:u w:val="single"/>
        </w:rPr>
        <w:t xml:space="preserve">                                  </w:t>
      </w:r>
      <w:r w:rsidR="007973C2" w:rsidRPr="007973C2">
        <w:rPr>
          <w:rFonts w:ascii="UD デジタル 教科書体 NP-R" w:eastAsia="UD デジタル 教科書体 NP-R" w:hint="eastAsia"/>
          <w:b w:val="0"/>
          <w:bCs/>
          <w:u w:val="single"/>
        </w:rPr>
        <w:t xml:space="preserve"> </w:t>
      </w:r>
      <w:r w:rsidR="007973C2">
        <w:rPr>
          <w:rFonts w:ascii="UD デジタル 教科書体 NP-R" w:eastAsia="UD デジタル 教科書体 NP-R" w:hint="eastAsia"/>
          <w:b w:val="0"/>
          <w:bCs/>
        </w:rPr>
        <w:t>は言うまでもない。</w:t>
      </w:r>
    </w:p>
    <w:p w14:paraId="77CAC3B7" w14:textId="72E8012B"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❸</w:t>
      </w:r>
      <w:r w:rsidR="007973C2">
        <w:rPr>
          <w:rFonts w:ascii="UD デジタル 教科書体 NP-R" w:eastAsia="UD デジタル 教科書体 NP-R" w:hint="eastAsia"/>
          <w:b w:val="0"/>
          <w:bCs/>
        </w:rPr>
        <w:t xml:space="preserve"> </w:t>
      </w:r>
      <w:r w:rsidR="00250360">
        <w:rPr>
          <w:rFonts w:ascii="UD デジタル 教科書体 NP-R" w:eastAsia="UD デジタル 教科書体 NP-R" w:hint="eastAsia"/>
          <w:b w:val="0"/>
          <w:bCs/>
        </w:rPr>
        <w:t xml:space="preserve"> </w:t>
      </w:r>
      <w:r w:rsidR="00250360" w:rsidRPr="00250360">
        <w:rPr>
          <w:rFonts w:ascii="UD デジタル 教科書体 NP-R" w:eastAsia="UD デジタル 教科書体 NP-R" w:hint="eastAsia"/>
          <w:b w:val="0"/>
          <w:bCs/>
          <w:u w:val="single"/>
        </w:rPr>
        <w:t xml:space="preserve"> </w:t>
      </w:r>
      <w:r w:rsidR="003D250E">
        <w:rPr>
          <w:rFonts w:ascii="UD デジタル 教科書体 NP-R" w:eastAsia="UD デジタル 教科書体 NP-R" w:hint="eastAsia"/>
          <w:b w:val="0"/>
          <w:bCs/>
          <w:u w:val="single"/>
        </w:rPr>
        <w:t>軍人の仕事</w:t>
      </w:r>
      <w:ins w:id="7" w:author="Akiko" w:date="2022-10-16T10:52:00Z">
        <w:r w:rsidR="007135FF">
          <w:rPr>
            <w:rFonts w:ascii="UD デジタル 教科書体 NP-R" w:eastAsia="UD デジタル 教科書体 NP-R" w:hint="eastAsia"/>
            <w:b w:val="0"/>
            <w:bCs/>
            <w:u w:val="single"/>
          </w:rPr>
          <w:t>が</w:t>
        </w:r>
      </w:ins>
      <w:del w:id="8" w:author="Akiko" w:date="2022-10-16T10:52:00Z">
        <w:r w:rsidR="003D250E" w:rsidDel="007135FF">
          <w:rPr>
            <w:rFonts w:ascii="UD デジタル 教科書体 NP-R" w:eastAsia="UD デジタル 教科書体 NP-R" w:hint="eastAsia"/>
            <w:b w:val="0"/>
            <w:bCs/>
            <w:u w:val="single"/>
          </w:rPr>
          <w:delText>は</w:delText>
        </w:r>
      </w:del>
      <w:r w:rsidR="003D250E">
        <w:rPr>
          <w:rFonts w:ascii="UD デジタル 教科書体 NP-R" w:eastAsia="UD デジタル 教科書体 NP-R" w:hint="eastAsia"/>
          <w:b w:val="0"/>
          <w:bCs/>
          <w:u w:val="single"/>
        </w:rPr>
        <w:t>厳しいの</w:t>
      </w:r>
      <w:r w:rsidR="00250360" w:rsidRPr="00250360">
        <w:rPr>
          <w:rFonts w:ascii="UD デジタル 教科書体 NP-R" w:eastAsia="UD デジタル 教科書体 NP-R" w:hint="eastAsia"/>
          <w:b w:val="0"/>
          <w:bCs/>
          <w:u w:val="single"/>
        </w:rPr>
        <w:t xml:space="preserve">                                                   </w:t>
      </w:r>
      <w:r w:rsidR="00250360">
        <w:rPr>
          <w:rFonts w:ascii="UD デジタル 教科書体 NP-R" w:eastAsia="UD デジタル 教科書体 NP-R" w:hint="eastAsia"/>
          <w:b w:val="0"/>
          <w:bCs/>
        </w:rPr>
        <w:t>は言うまでもない。</w:t>
      </w:r>
    </w:p>
    <w:p w14:paraId="31A3F7EB" w14:textId="77777777" w:rsidR="0071103D" w:rsidRDefault="0071103D" w:rsidP="001858A2">
      <w:pPr>
        <w:spacing w:line="500" w:lineRule="exact"/>
        <w:rPr>
          <w:rFonts w:ascii="UD デジタル 教科書体 NP-R" w:eastAsia="UD デジタル 教科書体 NP-R"/>
          <w:sz w:val="28"/>
          <w:szCs w:val="28"/>
        </w:rPr>
      </w:pPr>
    </w:p>
    <w:p w14:paraId="699719EC" w14:textId="77777777" w:rsidR="0071103D" w:rsidRDefault="0071103D" w:rsidP="001858A2">
      <w:pPr>
        <w:spacing w:line="500" w:lineRule="exact"/>
        <w:rPr>
          <w:rFonts w:ascii="UD デジタル 教科書体 NP-R" w:eastAsia="UD デジタル 教科書体 NP-R"/>
          <w:sz w:val="28"/>
          <w:szCs w:val="28"/>
        </w:rPr>
      </w:pPr>
    </w:p>
    <w:p w14:paraId="6789DE87" w14:textId="7A6AADB6" w:rsidR="001858A2" w:rsidRPr="00250360" w:rsidRDefault="001858A2" w:rsidP="001858A2">
      <w:pPr>
        <w:spacing w:line="500" w:lineRule="exact"/>
        <w:rPr>
          <w:rFonts w:ascii="UD デジタル 教科書体 NP-R" w:eastAsia="UD デジタル 教科書体 NP-R"/>
        </w:rPr>
      </w:pPr>
      <w:r>
        <w:rPr>
          <w:rFonts w:ascii="UD デジタル 教科書体 NP-R" w:eastAsia="UD デジタル 教科書体 NP-R"/>
          <w:sz w:val="28"/>
          <w:szCs w:val="28"/>
        </w:rPr>
        <w:t>4</w:t>
      </w:r>
      <w:r w:rsidRPr="00614969">
        <w:rPr>
          <w:rFonts w:ascii="UD デジタル 教科書体 NP-R" w:eastAsia="UD デジタル 教科書体 NP-R"/>
          <w:sz w:val="28"/>
          <w:szCs w:val="28"/>
        </w:rPr>
        <w:t xml:space="preserve">. </w:t>
      </w:r>
      <w:r w:rsidR="00185223">
        <w:rPr>
          <w:rFonts w:ascii="UD デジタル 教科書体 NP-R" w:eastAsia="UD デジタル 教科書体 NP-R" w:hint="eastAsia"/>
          <w:sz w:val="28"/>
          <w:szCs w:val="28"/>
        </w:rPr>
        <w:t>～ねば</w:t>
      </w:r>
      <w:r w:rsidR="00250360">
        <w:rPr>
          <w:rFonts w:ascii="UD デジタル 教科書体 NP-R" w:eastAsia="UD デジタル 教科書体 NP-R" w:hint="eastAsia"/>
          <w:sz w:val="28"/>
          <w:szCs w:val="28"/>
        </w:rPr>
        <w:t xml:space="preserve">ならない   </w:t>
      </w:r>
    </w:p>
    <w:p w14:paraId="2F2ADA34" w14:textId="478A811A"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sidR="00250360">
        <w:rPr>
          <w:rFonts w:ascii="UD デジタル 教科書体 NP-R" w:eastAsia="UD デジタル 教科書体 NP-R" w:hint="eastAsia"/>
          <w:b w:val="0"/>
          <w:bCs/>
        </w:rPr>
        <w:t xml:space="preserve"> </w:t>
      </w:r>
      <w:r w:rsidR="00185223" w:rsidRPr="00185223">
        <w:rPr>
          <w:rFonts w:ascii="UD デジタル 教科書体 NP-R" w:eastAsia="UD デジタル 教科書体 NP-R" w:hint="eastAsia"/>
          <w:b w:val="0"/>
          <w:bCs/>
        </w:rPr>
        <w:t>以前は地図を作成するため、人間がその地に足を運んで測量せねばなら</w:t>
      </w:r>
      <w:r w:rsidR="00185223">
        <w:rPr>
          <w:rFonts w:ascii="UD デジタル 教科書体 NP-R" w:eastAsia="UD デジタル 教科書体 NP-R" w:hint="eastAsia"/>
          <w:b w:val="0"/>
          <w:bCs/>
        </w:rPr>
        <w:t>なかった。(本文)</w:t>
      </w:r>
    </w:p>
    <w:p w14:paraId="1A01CBB8" w14:textId="6BC7C783"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②</w:t>
      </w:r>
      <w:r w:rsidR="00250360">
        <w:rPr>
          <w:rFonts w:ascii="UD デジタル 教科書体 NP-R" w:eastAsia="UD デジタル 教科書体 NP-R" w:hint="eastAsia"/>
          <w:b w:val="0"/>
          <w:bCs/>
        </w:rPr>
        <w:t xml:space="preserve"> 環境問題は地球全体で考えねばならない問題である。</w:t>
      </w:r>
    </w:p>
    <w:p w14:paraId="51F1089E" w14:textId="12846011"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③</w:t>
      </w:r>
      <w:r w:rsidR="00250360">
        <w:rPr>
          <w:rFonts w:ascii="UD デジタル 教科書体 NP-R" w:eastAsia="UD デジタル 教科書体 NP-R" w:hint="eastAsia"/>
          <w:b w:val="0"/>
          <w:bCs/>
        </w:rPr>
        <w:t xml:space="preserve"> </w:t>
      </w:r>
      <w:r w:rsidR="004F56AA">
        <w:rPr>
          <w:rFonts w:ascii="UD デジタル 教科書体 NP-R" w:eastAsia="UD デジタル 教科書体 NP-R" w:hint="eastAsia"/>
          <w:b w:val="0"/>
          <w:bCs/>
        </w:rPr>
        <w:t>彼が父のあとを継いで社長にならねばならないことは、生まれたときから決まっていた。</w:t>
      </w:r>
    </w:p>
    <w:p w14:paraId="26E466C6" w14:textId="43FEC600"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p>
    <w:p w14:paraId="23477773" w14:textId="7CAE5BCF" w:rsidR="001858A2" w:rsidRPr="00E300E4" w:rsidRDefault="0071103D" w:rsidP="0071103D">
      <w:pPr>
        <w:spacing w:line="500" w:lineRule="exact"/>
        <w:ind w:firstLineChars="50" w:firstLine="112"/>
        <w:rPr>
          <w:rFonts w:ascii="UD デジタル 教科書体 NP-R" w:eastAsia="UD デジタル 教科書体 NP-R"/>
          <w:b w:val="0"/>
          <w:bCs/>
          <w:u w:val="single"/>
        </w:rPr>
      </w:pPr>
      <w:r>
        <w:rPr>
          <w:rFonts w:ascii="UD デジタル 教科書体 NP-R" w:eastAsia="UD デジタル 教科書体 NP-R" w:hint="eastAsia"/>
          <w:b w:val="0"/>
          <w:bCs/>
        </w:rPr>
        <w:t>❶</w:t>
      </w:r>
      <w:r w:rsidR="004F56AA">
        <w:rPr>
          <w:rFonts w:ascii="UD デジタル 教科書体 NP-R" w:eastAsia="UD デジタル 教科書体 NP-R" w:hint="eastAsia"/>
          <w:b w:val="0"/>
          <w:bCs/>
        </w:rPr>
        <w:t xml:space="preserve"> いかに子どもであっても、法律は</w:t>
      </w:r>
      <w:r w:rsidR="003D250E" w:rsidRPr="007135FF">
        <w:rPr>
          <w:rFonts w:ascii="UD デジタル 教科書体 NP-R" w:eastAsia="UD デジタル 教科書体 NP-R" w:hint="eastAsia"/>
          <w:b w:val="0"/>
          <w:bCs/>
          <w:color w:val="000000" w:themeColor="text1"/>
          <w:highlight w:val="cyan"/>
          <w:u w:val="single"/>
        </w:rPr>
        <w:t>従わ</w:t>
      </w:r>
      <w:r w:rsidR="004F56AA">
        <w:rPr>
          <w:rFonts w:ascii="UD デジタル 教科書体 NP-R" w:eastAsia="UD デジタル 教科書体 NP-R" w:hint="eastAsia"/>
          <w:b w:val="0"/>
          <w:bCs/>
          <w:color w:val="000000" w:themeColor="text1"/>
          <w:u w:val="single"/>
        </w:rPr>
        <w:t xml:space="preserve">        </w:t>
      </w:r>
      <w:r w:rsidR="006E6D1D">
        <w:rPr>
          <w:rFonts w:ascii="UD デジタル 教科書体 NP-R" w:eastAsia="UD デジタル 教科書体 NP-R" w:hint="eastAsia"/>
          <w:b w:val="0"/>
          <w:bCs/>
          <w:color w:val="000000" w:themeColor="text1"/>
          <w:u w:val="single"/>
        </w:rPr>
        <w:t xml:space="preserve">                      </w:t>
      </w:r>
      <w:r w:rsidR="004F56AA">
        <w:rPr>
          <w:rFonts w:ascii="UD デジタル 教科書体 NP-R" w:eastAsia="UD デジタル 教科書体 NP-R" w:hint="eastAsia"/>
          <w:b w:val="0"/>
          <w:bCs/>
          <w:color w:val="000000" w:themeColor="text1"/>
          <w:u w:val="single"/>
        </w:rPr>
        <w:t xml:space="preserve">  </w:t>
      </w:r>
      <w:r w:rsidR="004F56AA" w:rsidRPr="004F56AA">
        <w:rPr>
          <w:rFonts w:ascii="UD デジタル 教科書体 NP-R" w:eastAsia="UD デジタル 教科書体 NP-R" w:hint="eastAsia"/>
          <w:b w:val="0"/>
          <w:bCs/>
          <w:color w:val="000000" w:themeColor="text1"/>
          <w:u w:val="single"/>
        </w:rPr>
        <w:t xml:space="preserve"> </w:t>
      </w:r>
      <w:r w:rsidR="004F56AA">
        <w:rPr>
          <w:rFonts w:ascii="UD デジタル 教科書体 NP-R" w:eastAsia="UD デジタル 教科書体 NP-R" w:hint="eastAsia"/>
          <w:b w:val="0"/>
          <w:bCs/>
        </w:rPr>
        <w:t>ねばならない。</w:t>
      </w:r>
    </w:p>
    <w:p w14:paraId="07BE2F21" w14:textId="08BE1788"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E300E4">
        <w:rPr>
          <w:rFonts w:ascii="UD デジタル 教科書体 NP-R" w:eastAsia="UD デジタル 教科書体 NP-R" w:hint="eastAsia"/>
          <w:b w:val="0"/>
          <w:bCs/>
        </w:rPr>
        <w:t xml:space="preserve"> </w:t>
      </w:r>
      <w:r w:rsidR="004F56AA">
        <w:rPr>
          <w:rFonts w:ascii="UD デジタル 教科書体 NP-R" w:eastAsia="UD デジタル 教科書体 NP-R" w:hint="eastAsia"/>
          <w:b w:val="0"/>
          <w:bCs/>
        </w:rPr>
        <w:t>日本に留学するなら、まず、</w:t>
      </w:r>
      <w:r w:rsidR="00352EB8">
        <w:rPr>
          <w:rFonts w:ascii="UD デジタル 教科書体 NP-R" w:eastAsia="UD デジタル 教科書体 NP-R" w:hint="eastAsia"/>
          <w:b w:val="0"/>
          <w:bCs/>
          <w:u w:val="single"/>
        </w:rPr>
        <w:t>申請を</w:t>
      </w:r>
      <w:ins w:id="9" w:author="Akiko" w:date="2022-10-16T10:53:00Z">
        <w:r w:rsidR="004B2625">
          <w:rPr>
            <w:rFonts w:ascii="UD デジタル 教科書体 NP-R" w:eastAsia="UD デジタル 教科書体 NP-R" w:hint="eastAsia"/>
            <w:b w:val="0"/>
            <w:bCs/>
            <w:u w:val="single"/>
          </w:rPr>
          <w:t>せ</w:t>
        </w:r>
      </w:ins>
      <w:del w:id="10" w:author="Akiko" w:date="2022-10-16T10:53:00Z">
        <w:r w:rsidR="00352EB8" w:rsidDel="004B2625">
          <w:rPr>
            <w:rFonts w:ascii="UD デジタル 教科書体 NP-R" w:eastAsia="UD デジタル 教科書体 NP-R" w:hint="eastAsia"/>
            <w:b w:val="0"/>
            <w:bCs/>
            <w:u w:val="single"/>
          </w:rPr>
          <w:delText>出さ</w:delText>
        </w:r>
      </w:del>
      <w:r w:rsidR="004F56AA">
        <w:rPr>
          <w:rFonts w:ascii="UD デジタル 教科書体 NP-R" w:eastAsia="UD デジタル 教科書体 NP-R" w:hint="eastAsia"/>
          <w:b w:val="0"/>
          <w:bCs/>
          <w:u w:val="single"/>
        </w:rPr>
        <w:t xml:space="preserve">  </w:t>
      </w:r>
      <w:r w:rsidR="006E6D1D">
        <w:rPr>
          <w:rFonts w:ascii="UD デジタル 教科書体 NP-R" w:eastAsia="UD デジタル 教科書体 NP-R" w:hint="eastAsia"/>
          <w:b w:val="0"/>
          <w:bCs/>
          <w:u w:val="single"/>
        </w:rPr>
        <w:t xml:space="preserve">                              </w:t>
      </w:r>
      <w:r w:rsidR="004F56AA">
        <w:rPr>
          <w:rFonts w:ascii="UD デジタル 教科書体 NP-R" w:eastAsia="UD デジタル 教科書体 NP-R" w:hint="eastAsia"/>
          <w:b w:val="0"/>
          <w:bCs/>
          <w:u w:val="single"/>
        </w:rPr>
        <w:t xml:space="preserve"> </w:t>
      </w:r>
      <w:r w:rsidR="004F56AA" w:rsidRPr="00E300E4">
        <w:rPr>
          <w:rFonts w:ascii="UD デジタル 教科書体 NP-R" w:eastAsia="UD デジタル 教科書体 NP-R" w:hint="eastAsia"/>
          <w:b w:val="0"/>
          <w:bCs/>
        </w:rPr>
        <w:t>ねばなりません。</w:t>
      </w:r>
    </w:p>
    <w:p w14:paraId="2622A8E1" w14:textId="77E6F4D8" w:rsidR="001858A2" w:rsidRPr="00614969" w:rsidRDefault="0071103D" w:rsidP="0071103D">
      <w:pPr>
        <w:spacing w:line="500" w:lineRule="exact"/>
        <w:ind w:firstLineChars="50" w:firstLine="112"/>
        <w:rPr>
          <w:rFonts w:ascii="UD デジタル 教科書体 NP-R" w:eastAsia="UD デジタル 教科書体 NP-R"/>
          <w:b w:val="0"/>
          <w:bCs/>
        </w:rPr>
      </w:pPr>
      <w:r>
        <w:rPr>
          <w:rFonts w:ascii="UD デジタル 教科書体 NP-R" w:eastAsia="UD デジタル 教科書体 NP-R" w:hint="eastAsia"/>
          <w:b w:val="0"/>
          <w:bCs/>
        </w:rPr>
        <w:t>❸</w:t>
      </w:r>
      <w:r w:rsidR="009E7A6A">
        <w:rPr>
          <w:rFonts w:ascii="UD デジタル 教科書体 NP-R" w:eastAsia="UD デジタル 教科書体 NP-R" w:hint="eastAsia"/>
          <w:b w:val="0"/>
          <w:bCs/>
        </w:rPr>
        <w:t xml:space="preserve"> </w:t>
      </w:r>
      <w:r w:rsidR="00352EB8">
        <w:rPr>
          <w:rFonts w:ascii="UD デジタル 教科書体 NP-R" w:eastAsia="UD デジタル 教科書体 NP-R" w:hint="eastAsia"/>
          <w:b w:val="0"/>
          <w:bCs/>
          <w:u w:val="single"/>
        </w:rPr>
        <w:t>優秀な生徒になるには、まずは毎日勉強</w:t>
      </w:r>
      <w:ins w:id="11" w:author="Akiko" w:date="2022-10-16T10:53:00Z">
        <w:r w:rsidR="004B2625">
          <w:rPr>
            <w:rFonts w:ascii="UD デジタル 教科書体 NP-R" w:eastAsia="UD デジタル 教科書体 NP-R" w:hint="eastAsia"/>
            <w:b w:val="0"/>
            <w:bCs/>
            <w:u w:val="single"/>
          </w:rPr>
          <w:t>せ</w:t>
        </w:r>
      </w:ins>
      <w:del w:id="12" w:author="Akiko" w:date="2022-10-16T10:53:00Z">
        <w:r w:rsidR="00352EB8" w:rsidDel="004B2625">
          <w:rPr>
            <w:rFonts w:ascii="UD デジタル 教科書体 NP-R" w:eastAsia="UD デジタル 教科書体 NP-R" w:hint="eastAsia"/>
            <w:b w:val="0"/>
            <w:bCs/>
            <w:u w:val="single"/>
          </w:rPr>
          <w:delText>し</w:delText>
        </w:r>
      </w:del>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ねばならない。</w:t>
      </w:r>
    </w:p>
    <w:p w14:paraId="32B86866" w14:textId="1FFEC37F" w:rsidR="001858A2" w:rsidRDefault="001858A2" w:rsidP="00614969">
      <w:pPr>
        <w:spacing w:line="500" w:lineRule="exact"/>
        <w:rPr>
          <w:rFonts w:ascii="UD デジタル 教科書体 NP-R" w:eastAsia="UD デジタル 教科書体 NP-R"/>
          <w:b w:val="0"/>
          <w:bCs/>
        </w:rPr>
      </w:pPr>
    </w:p>
    <w:p w14:paraId="0B9E9C48" w14:textId="77777777" w:rsidR="0071103D" w:rsidRDefault="0071103D" w:rsidP="00614969">
      <w:pPr>
        <w:spacing w:line="500" w:lineRule="exact"/>
        <w:rPr>
          <w:rFonts w:ascii="UD デジタル 教科書体 NP-R" w:eastAsia="UD デジタル 教科書体 NP-R"/>
          <w:b w:val="0"/>
          <w:bCs/>
        </w:rPr>
      </w:pPr>
    </w:p>
    <w:p w14:paraId="4553E575" w14:textId="67D81B1E" w:rsidR="000D2C77" w:rsidRPr="00614969" w:rsidRDefault="009E7A6A" w:rsidP="001858A2">
      <w:pPr>
        <w:spacing w:line="500" w:lineRule="exact"/>
        <w:rPr>
          <w:rFonts w:ascii="UD デジタル 教科書体 NP-R" w:eastAsia="UD デジタル 教科書体 NP-R"/>
          <w:sz w:val="28"/>
          <w:szCs w:val="28"/>
        </w:rPr>
      </w:pPr>
      <w:r>
        <w:rPr>
          <w:rFonts w:ascii="UD デジタル 教科書体 NP-R" w:eastAsia="UD デジタル 教科書体 NP-R"/>
          <w:sz w:val="28"/>
          <w:szCs w:val="28"/>
        </w:rPr>
        <w:t>5</w:t>
      </w:r>
      <w:r w:rsidR="001858A2" w:rsidRPr="00614969">
        <w:rPr>
          <w:rFonts w:ascii="UD デジタル 教科書体 NP-R" w:eastAsia="UD デジタル 教科書体 NP-R"/>
          <w:sz w:val="28"/>
          <w:szCs w:val="28"/>
        </w:rPr>
        <w:t xml:space="preserve">. </w:t>
      </w:r>
      <w:r w:rsidR="000D2C77">
        <w:rPr>
          <w:rFonts w:ascii="UD デジタル 教科書体 NP-R" w:eastAsia="UD デジタル 教科書体 NP-R" w:hint="eastAsia"/>
          <w:sz w:val="28"/>
          <w:szCs w:val="28"/>
        </w:rPr>
        <w:t>～ほど</w:t>
      </w:r>
      <w:r w:rsidR="003236A6">
        <w:rPr>
          <w:rFonts w:ascii="UD デジタル 教科書体 NP-R" w:eastAsia="UD デジタル 教科書体 NP-R" w:hint="eastAsia"/>
          <w:sz w:val="28"/>
          <w:szCs w:val="28"/>
        </w:rPr>
        <w:t>だ</w:t>
      </w:r>
    </w:p>
    <w:p w14:paraId="2A9E4186" w14:textId="4525A286"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sidR="00EC63C9">
        <w:rPr>
          <w:rFonts w:ascii="UD デジタル 教科書体 NP-R" w:eastAsia="UD デジタル 教科書体 NP-R" w:hint="eastAsia"/>
          <w:b w:val="0"/>
          <w:bCs/>
        </w:rPr>
        <w:t xml:space="preserve"> </w:t>
      </w:r>
      <w:r w:rsidR="000D2C77" w:rsidRPr="000D2C77">
        <w:rPr>
          <w:rFonts w:ascii="UD デジタル 教科書体 NP-R" w:eastAsia="UD デジタル 教科書体 NP-R" w:hint="eastAsia"/>
          <w:b w:val="0"/>
          <w:bCs/>
        </w:rPr>
        <w:t>8世紀末頃までに30版を重ねるほどであったという。</w:t>
      </w:r>
    </w:p>
    <w:p w14:paraId="14447C89" w14:textId="202F7716"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②</w:t>
      </w:r>
      <w:r w:rsidR="00EC63C9">
        <w:rPr>
          <w:rFonts w:ascii="UD デジタル 教科書体 NP-R" w:eastAsia="UD デジタル 教科書体 NP-R" w:hint="eastAsia"/>
          <w:b w:val="0"/>
          <w:bCs/>
        </w:rPr>
        <w:t xml:space="preserve"> </w:t>
      </w:r>
      <w:r w:rsidR="00362D49">
        <w:rPr>
          <w:rFonts w:ascii="UD デジタル 教科書体 NP-R" w:eastAsia="UD デジタル 教科書体 NP-R" w:hint="eastAsia"/>
          <w:b w:val="0"/>
          <w:bCs/>
        </w:rPr>
        <w:t>久し</w:t>
      </w:r>
      <w:r w:rsidR="00957321">
        <w:rPr>
          <w:rFonts w:ascii="UD デジタル 教科書体 NP-R" w:eastAsia="UD デジタル 教科書体 NP-R" w:hint="eastAsia"/>
          <w:b w:val="0"/>
          <w:bCs/>
        </w:rPr>
        <w:t>ぶりに会った友人はすっかり変わっていて、</w:t>
      </w:r>
      <w:r w:rsidR="00362D49">
        <w:rPr>
          <w:rFonts w:ascii="UD デジタル 教科書体 NP-R" w:eastAsia="UD デジタル 教科書体 NP-R" w:hint="eastAsia"/>
          <w:b w:val="0"/>
          <w:bCs/>
        </w:rPr>
        <w:t>声を聞くまで</w:t>
      </w:r>
      <w:r w:rsidR="00957321">
        <w:rPr>
          <w:rFonts w:ascii="UD デジタル 教科書体 NP-R" w:eastAsia="UD デジタル 教科書体 NP-R" w:hint="eastAsia"/>
          <w:b w:val="0"/>
          <w:bCs/>
        </w:rPr>
        <w:t>彼だとわからないほどだった。</w:t>
      </w:r>
    </w:p>
    <w:p w14:paraId="226A58DB" w14:textId="1B8F1739" w:rsidR="001858A2" w:rsidRPr="00614969" w:rsidRDefault="001858A2" w:rsidP="000C43AE">
      <w:pPr>
        <w:tabs>
          <w:tab w:val="left" w:pos="2912"/>
        </w:tabs>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③</w:t>
      </w:r>
      <w:r w:rsidR="00AA4E97">
        <w:rPr>
          <w:rFonts w:ascii="UD デジタル 教科書体 NP-R" w:eastAsia="UD デジタル 教科書体 NP-R" w:hint="eastAsia"/>
          <w:b w:val="0"/>
          <w:bCs/>
        </w:rPr>
        <w:t xml:space="preserve"> 驚いた隣の家の人が様子を見にくるほど、彼の声は大きかった。</w:t>
      </w:r>
    </w:p>
    <w:p w14:paraId="64DF8F2A" w14:textId="0D31EF0B"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p>
    <w:p w14:paraId="6F8434A4" w14:textId="3B2B7416" w:rsidR="001858A2" w:rsidRPr="00E300E4" w:rsidRDefault="001858A2" w:rsidP="001858A2">
      <w:pPr>
        <w:spacing w:line="500" w:lineRule="exact"/>
        <w:rPr>
          <w:rFonts w:ascii="UD デジタル 教科書体 NP-R" w:eastAsia="UD デジタル 教科書体 NP-R"/>
          <w:b w:val="0"/>
          <w:bCs/>
          <w:u w:val="single"/>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❶</w:t>
      </w:r>
      <w:r w:rsidR="00E300E4">
        <w:rPr>
          <w:rFonts w:ascii="UD デジタル 教科書体 NP-R" w:eastAsia="UD デジタル 教科書体 NP-R" w:hint="eastAsia"/>
          <w:b w:val="0"/>
          <w:bCs/>
        </w:rPr>
        <w:t xml:space="preserve"> 彼のしたことが許せず、彼女は</w:t>
      </w:r>
      <w:r w:rsidR="00E300E4">
        <w:rPr>
          <w:rFonts w:ascii="UD デジタル 教科書体 NP-R" w:eastAsia="UD デジタル 教科書体 NP-R" w:hint="eastAsia"/>
          <w:b w:val="0"/>
          <w:bCs/>
          <w:u w:val="single"/>
        </w:rPr>
        <w:t xml:space="preserve"> </w:t>
      </w:r>
      <w:r w:rsidR="001E7945">
        <w:rPr>
          <w:rFonts w:ascii="UD デジタル 教科書体 NP-R" w:eastAsia="UD デジタル 教科書体 NP-R" w:hint="eastAsia"/>
          <w:b w:val="0"/>
          <w:bCs/>
          <w:u w:val="single"/>
        </w:rPr>
        <w:t>悲し</w:t>
      </w:r>
      <w:r w:rsidR="005679D4">
        <w:rPr>
          <w:rFonts w:ascii="UD デジタル 教科書体 NP-R" w:eastAsia="UD デジタル 教科書体 NP-R" w:hint="eastAsia"/>
          <w:b w:val="0"/>
          <w:bCs/>
          <w:u w:val="single"/>
        </w:rPr>
        <w:t>くて</w:t>
      </w:r>
      <w:r w:rsidR="001E7945">
        <w:rPr>
          <w:rFonts w:ascii="UD デジタル 教科書体 NP-R" w:eastAsia="UD デジタル 教科書体 NP-R" w:hint="eastAsia"/>
          <w:b w:val="0"/>
          <w:bCs/>
          <w:u w:val="single"/>
        </w:rPr>
        <w:t>号哭</w:t>
      </w:r>
      <w:ins w:id="13" w:author="Akiko" w:date="2022-10-16T10:53:00Z">
        <w:r w:rsidR="004B2625">
          <w:rPr>
            <w:rFonts w:ascii="UD デジタル 教科書体 NP-R" w:eastAsia="UD デジタル 教科書体 NP-R" w:hint="eastAsia"/>
            <w:b w:val="0"/>
            <w:bCs/>
            <w:u w:val="single"/>
          </w:rPr>
          <w:t>した</w:t>
        </w:r>
      </w:ins>
      <w:r w:rsidR="006E6D1D">
        <w:rPr>
          <w:rFonts w:ascii="UD デジタル 教科書体 NP-R" w:eastAsia="UD デジタル 教科書体 NP-R" w:hint="eastAsia"/>
          <w:b w:val="0"/>
          <w:bCs/>
          <w:u w:val="single"/>
        </w:rPr>
        <w:t xml:space="preserve">                           </w:t>
      </w:r>
      <w:r w:rsidR="00E300E4">
        <w:rPr>
          <w:rFonts w:ascii="UD デジタル 教科書体 NP-R" w:eastAsia="UD デジタル 教科書体 NP-R" w:hint="eastAsia"/>
          <w:b w:val="0"/>
          <w:bCs/>
          <w:u w:val="single"/>
        </w:rPr>
        <w:t xml:space="preserve">  </w:t>
      </w:r>
      <w:r w:rsidR="00E300E4" w:rsidRPr="00E300E4">
        <w:rPr>
          <w:rFonts w:ascii="UD デジタル 教科書体 NP-R" w:eastAsia="UD デジタル 教科書体 NP-R" w:hint="eastAsia"/>
          <w:b w:val="0"/>
          <w:bCs/>
        </w:rPr>
        <w:t>ほどだった。</w:t>
      </w:r>
    </w:p>
    <w:p w14:paraId="3DE4777B" w14:textId="21DB4957"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957321">
        <w:rPr>
          <w:rFonts w:ascii="UD デジタル 教科書体 NP-R" w:eastAsia="UD デジタル 教科書体 NP-R" w:hint="eastAsia"/>
          <w:b w:val="0"/>
          <w:bCs/>
        </w:rPr>
        <w:t xml:space="preserve"> </w:t>
      </w:r>
      <w:r w:rsidR="00E300E4">
        <w:rPr>
          <w:rFonts w:ascii="UD デジタル 教科書体 NP-R" w:eastAsia="UD デジタル 教科書体 NP-R" w:hint="eastAsia"/>
          <w:b w:val="0"/>
          <w:bCs/>
        </w:rPr>
        <w:t>この事件はとても有名で、</w:t>
      </w:r>
      <w:r w:rsidR="005679D4">
        <w:rPr>
          <w:rFonts w:ascii="UD デジタル 教科書体 NP-R" w:eastAsia="UD デジタル 教科書体 NP-R" w:hint="eastAsia"/>
          <w:b w:val="0"/>
          <w:bCs/>
          <w:u w:val="single"/>
        </w:rPr>
        <w:t>物語</w:t>
      </w:r>
      <w:ins w:id="14" w:author="Akiko" w:date="2022-10-16T10:53:00Z">
        <w:r w:rsidR="004B2625">
          <w:rPr>
            <w:rFonts w:ascii="UD デジタル 教科書体 NP-R" w:eastAsia="UD デジタル 教科書体 NP-R" w:hint="eastAsia"/>
            <w:b w:val="0"/>
            <w:bCs/>
            <w:u w:val="single"/>
          </w:rPr>
          <w:t>に</w:t>
        </w:r>
      </w:ins>
      <w:r w:rsidR="005679D4">
        <w:rPr>
          <w:rFonts w:ascii="UD デジタル 教科書体 NP-R" w:eastAsia="UD デジタル 教科書体 NP-R" w:hint="eastAsia"/>
          <w:b w:val="0"/>
          <w:bCs/>
          <w:u w:val="single"/>
        </w:rPr>
        <w:t>も書かれてい</w:t>
      </w:r>
      <w:ins w:id="15" w:author="Akiko" w:date="2022-10-16T10:53:00Z">
        <w:r w:rsidR="004B2625">
          <w:rPr>
            <w:rFonts w:ascii="UD デジタル 教科書体 NP-R" w:eastAsia="UD デジタル 教科書体 NP-R" w:hint="eastAsia"/>
            <w:b w:val="0"/>
            <w:bCs/>
            <w:u w:val="single"/>
          </w:rPr>
          <w:t>る</w:t>
        </w:r>
      </w:ins>
      <w:del w:id="16" w:author="Akiko" w:date="2022-10-16T10:53:00Z">
        <w:r w:rsidR="005679D4" w:rsidDel="004B2625">
          <w:rPr>
            <w:rFonts w:ascii="UD デジタル 教科書体 NP-R" w:eastAsia="UD デジタル 教科書体 NP-R" w:hint="eastAsia"/>
            <w:b w:val="0"/>
            <w:bCs/>
            <w:u w:val="single"/>
          </w:rPr>
          <w:delText>た</w:delText>
        </w:r>
      </w:del>
      <w:r w:rsidR="006E6D1D">
        <w:rPr>
          <w:rFonts w:ascii="UD デジタル 教科書体 NP-R" w:eastAsia="UD デジタル 教科書体 NP-R" w:hint="eastAsia"/>
          <w:b w:val="0"/>
          <w:bCs/>
          <w:u w:val="single"/>
        </w:rPr>
        <w:t xml:space="preserve">                             </w:t>
      </w:r>
      <w:r w:rsidR="00E300E4">
        <w:rPr>
          <w:rFonts w:ascii="UD デジタル 教科書体 NP-R" w:eastAsia="UD デジタル 教科書体 NP-R" w:hint="eastAsia"/>
          <w:b w:val="0"/>
          <w:bCs/>
        </w:rPr>
        <w:t>ほどである。</w:t>
      </w:r>
    </w:p>
    <w:p w14:paraId="00C885ED" w14:textId="6B62EC99" w:rsidR="001858A2" w:rsidRPr="00614969" w:rsidRDefault="001858A2" w:rsidP="001858A2">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❸</w:t>
      </w:r>
      <w:r w:rsidR="009E7A6A">
        <w:rPr>
          <w:rFonts w:ascii="UD デジタル 教科書体 NP-R" w:eastAsia="UD デジタル 教科書体 NP-R" w:hint="eastAsia"/>
          <w:b w:val="0"/>
          <w:bCs/>
        </w:rPr>
        <w:t xml:space="preserve"> </w:t>
      </w:r>
      <w:del w:id="17" w:author="Akiko" w:date="2022-10-16T10:53:00Z">
        <w:r w:rsidR="00914419" w:rsidDel="004B2625">
          <w:rPr>
            <w:rFonts w:ascii="UD デジタル 教科書体 NP-R" w:eastAsia="UD デジタル 教科書体 NP-R" w:hint="eastAsia"/>
            <w:b w:val="0"/>
            <w:bCs/>
            <w:u w:val="single"/>
          </w:rPr>
          <w:delText>お</w:delText>
        </w:r>
      </w:del>
      <w:r w:rsidR="00914419">
        <w:rPr>
          <w:rFonts w:ascii="UD デジタル 教科書体 NP-R" w:eastAsia="UD デジタル 教科書体 NP-R" w:hint="eastAsia"/>
          <w:b w:val="0"/>
          <w:bCs/>
          <w:u w:val="single"/>
        </w:rPr>
        <w:t>知らせを</w:t>
      </w:r>
      <w:del w:id="18" w:author="Akiko" w:date="2022-10-16T10:53:00Z">
        <w:r w:rsidR="001E7945" w:rsidDel="004B2625">
          <w:rPr>
            <w:rFonts w:ascii="UD デジタル 教科書体 NP-R" w:eastAsia="UD デジタル 教科書体 NP-R" w:hint="eastAsia"/>
            <w:b w:val="0"/>
            <w:bCs/>
            <w:u w:val="single"/>
          </w:rPr>
          <w:delText>聴いた</w:delText>
        </w:r>
      </w:del>
      <w:ins w:id="19" w:author="Akiko" w:date="2022-10-16T10:53:00Z">
        <w:r w:rsidR="004B2625">
          <w:rPr>
            <w:rFonts w:ascii="UD デジタル 教科書体 NP-R" w:eastAsia="UD デジタル 教科書体 NP-R" w:hint="eastAsia"/>
            <w:b w:val="0"/>
            <w:bCs/>
            <w:u w:val="single"/>
          </w:rPr>
          <w:t>聞いた</w:t>
        </w:r>
      </w:ins>
      <w:r w:rsidR="001E7945">
        <w:rPr>
          <w:rFonts w:ascii="UD デジタル 教科書体 NP-R" w:eastAsia="UD デジタル 教科書体 NP-R" w:hint="eastAsia"/>
          <w:b w:val="0"/>
          <w:bCs/>
          <w:u w:val="single"/>
        </w:rPr>
        <w:t>後、彼は嬉しくて大声で叫んだほどだ</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w:t>
      </w:r>
    </w:p>
    <w:p w14:paraId="1F3B8CAE" w14:textId="1212B349" w:rsidR="001858A2" w:rsidRDefault="001858A2" w:rsidP="00614969">
      <w:pPr>
        <w:spacing w:line="500" w:lineRule="exact"/>
        <w:rPr>
          <w:rFonts w:ascii="UD デジタル 教科書体 NP-R" w:eastAsia="UD デジタル 教科書体 NP-R"/>
          <w:b w:val="0"/>
          <w:bCs/>
        </w:rPr>
      </w:pPr>
    </w:p>
    <w:p w14:paraId="7274BD80" w14:textId="0396CA5E" w:rsidR="0071103D" w:rsidRDefault="0071103D" w:rsidP="00614969">
      <w:pPr>
        <w:spacing w:line="500" w:lineRule="exact"/>
        <w:rPr>
          <w:rFonts w:ascii="UD デジタル 教科書体 NP-R" w:eastAsia="UD デジタル 教科書体 NP-R"/>
          <w:b w:val="0"/>
          <w:bCs/>
        </w:rPr>
      </w:pPr>
    </w:p>
    <w:p w14:paraId="4ADE3D28" w14:textId="4ADD0C89" w:rsidR="0071103D" w:rsidRDefault="0071103D" w:rsidP="00614969">
      <w:pPr>
        <w:spacing w:line="500" w:lineRule="exact"/>
        <w:rPr>
          <w:rFonts w:ascii="UD デジタル 教科書体 NP-R" w:eastAsia="UD デジタル 教科書体 NP-R"/>
          <w:b w:val="0"/>
          <w:bCs/>
        </w:rPr>
      </w:pPr>
    </w:p>
    <w:p w14:paraId="1D36B7EB" w14:textId="77777777" w:rsidR="0071103D" w:rsidRDefault="0071103D" w:rsidP="00614969">
      <w:pPr>
        <w:spacing w:line="500" w:lineRule="exact"/>
        <w:rPr>
          <w:rFonts w:ascii="UD デジタル 教科書体 NP-R" w:eastAsia="UD デジタル 教科書体 NP-R"/>
          <w:b w:val="0"/>
          <w:bCs/>
        </w:rPr>
      </w:pPr>
    </w:p>
    <w:p w14:paraId="0FE7EB60" w14:textId="424CB3EF" w:rsidR="000D2C77" w:rsidRPr="000C43AE" w:rsidRDefault="009E7A6A" w:rsidP="000D2C77">
      <w:pPr>
        <w:spacing w:line="500" w:lineRule="exact"/>
        <w:rPr>
          <w:rFonts w:ascii="UD デジタル 教科書体 NP-R" w:eastAsia="UD デジタル 教科書体 NP-R"/>
        </w:rPr>
      </w:pPr>
      <w:r>
        <w:rPr>
          <w:rFonts w:ascii="UD デジタル 教科書体 NP-R" w:eastAsia="UD デジタル 教科書体 NP-R"/>
          <w:sz w:val="28"/>
          <w:szCs w:val="28"/>
        </w:rPr>
        <w:t>6</w:t>
      </w:r>
      <w:r w:rsidR="000D2C77" w:rsidRPr="00614969">
        <w:rPr>
          <w:rFonts w:ascii="UD デジタル 教科書体 NP-R" w:eastAsia="UD デジタル 教科書体 NP-R"/>
          <w:sz w:val="28"/>
          <w:szCs w:val="28"/>
        </w:rPr>
        <w:t xml:space="preserve">. </w:t>
      </w:r>
      <w:r w:rsidR="000D2C77">
        <w:rPr>
          <w:rFonts w:ascii="UD デジタル 教科書体 NP-R" w:eastAsia="UD デジタル 教科書体 NP-R" w:hint="eastAsia"/>
          <w:sz w:val="28"/>
          <w:szCs w:val="28"/>
        </w:rPr>
        <w:t>～にも関わらず</w:t>
      </w:r>
      <w:r w:rsidR="000C43AE">
        <w:rPr>
          <w:rFonts w:ascii="UD デジタル 教科書体 NP-R" w:eastAsia="UD デジタル 教科書体 NP-R" w:hint="eastAsia"/>
          <w:sz w:val="28"/>
          <w:szCs w:val="28"/>
        </w:rPr>
        <w:t xml:space="preserve">     </w:t>
      </w:r>
    </w:p>
    <w:p w14:paraId="6AF3B027" w14:textId="1D80E443" w:rsidR="000D2C77" w:rsidRPr="000D2C77" w:rsidRDefault="000D2C77" w:rsidP="000D2C77">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①</w:t>
      </w:r>
      <w:r>
        <w:rPr>
          <w:rFonts w:ascii="UD デジタル 教科書体 NP-R" w:eastAsia="UD デジタル 教科書体 NP-R" w:hint="eastAsia"/>
          <w:b w:val="0"/>
          <w:bCs/>
        </w:rPr>
        <w:t xml:space="preserve"> </w:t>
      </w:r>
      <w:r w:rsidRPr="009E26F4">
        <w:rPr>
          <w:rFonts w:ascii="UD デジタル 教科書体 NP-R" w:eastAsia="UD デジタル 教科書体 NP-R" w:hint="eastAsia"/>
          <w:b w:val="0"/>
          <w:bCs/>
        </w:rPr>
        <w:t>制作時期の差が1世紀程度しかない</w:t>
      </w:r>
      <w:r w:rsidRPr="009E7A6A">
        <w:rPr>
          <w:rFonts w:ascii="UD デジタル 教科書体 NP-R" w:eastAsia="UD デジタル 教科書体 NP-R" w:hint="eastAsia"/>
          <w:b w:val="0"/>
          <w:bCs/>
        </w:rPr>
        <w:t>にも関わらず</w:t>
      </w:r>
      <w:r w:rsidRPr="009E26F4">
        <w:rPr>
          <w:rFonts w:ascii="UD デジタル 教科書体 NP-R" w:eastAsia="UD デジタル 教科書体 NP-R" w:hint="eastAsia"/>
          <w:b w:val="0"/>
          <w:bCs/>
        </w:rPr>
        <w:t>、その地形に大きな違いがある</w:t>
      </w:r>
      <w:r w:rsidR="00B0696E">
        <w:rPr>
          <w:rFonts w:ascii="UD デジタル 教科書体 NP-R" w:eastAsia="UD デジタル 教科書体 NP-R" w:hint="eastAsia"/>
          <w:b w:val="0"/>
          <w:bCs/>
        </w:rPr>
        <w:t>。</w:t>
      </w:r>
      <w:r>
        <w:rPr>
          <w:rFonts w:ascii="UD デジタル 教科書体 NP-R" w:eastAsia="UD デジタル 教科書体 NP-R" w:hint="eastAsia"/>
          <w:b w:val="0"/>
          <w:bCs/>
        </w:rPr>
        <w:t>(</w:t>
      </w:r>
      <w:r w:rsidR="00B0696E">
        <w:rPr>
          <w:rFonts w:ascii="UD デジタル 教科書体 NP-R" w:eastAsia="UD デジタル 教科書体 NP-R" w:hint="eastAsia"/>
          <w:b w:val="0"/>
          <w:bCs/>
        </w:rPr>
        <w:t>本文</w:t>
      </w:r>
      <w:r>
        <w:rPr>
          <w:rFonts w:ascii="UD デジタル 教科書体 NP-R" w:eastAsia="UD デジタル 教科書体 NP-R" w:hint="eastAsia"/>
          <w:b w:val="0"/>
          <w:bCs/>
        </w:rPr>
        <w:t>)</w:t>
      </w:r>
    </w:p>
    <w:p w14:paraId="21B9AC46" w14:textId="0103AA80" w:rsidR="000D2C77" w:rsidRPr="00614969" w:rsidRDefault="000D2C77" w:rsidP="000D2C77">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②</w:t>
      </w:r>
      <w:r w:rsidR="00EC63C9">
        <w:rPr>
          <w:rFonts w:ascii="UD デジタル 教科書体 NP-R" w:eastAsia="UD デジタル 教科書体 NP-R" w:hint="eastAsia"/>
          <w:b w:val="0"/>
          <w:bCs/>
        </w:rPr>
        <w:t xml:space="preserve"> </w:t>
      </w:r>
      <w:r w:rsidR="00B0696E">
        <w:rPr>
          <w:rFonts w:ascii="UD デジタル 教科書体 NP-R" w:eastAsia="UD デジタル 教科書体 NP-R" w:hint="eastAsia"/>
          <w:b w:val="0"/>
          <w:bCs/>
        </w:rPr>
        <w:t>止めねばならない</w:t>
      </w:r>
      <w:r w:rsidR="00EC63C9">
        <w:rPr>
          <w:rFonts w:ascii="UD デジタル 教科書体 NP-R" w:eastAsia="UD デジタル 教科書体 NP-R" w:hint="eastAsia"/>
          <w:b w:val="0"/>
          <w:bCs/>
        </w:rPr>
        <w:t>とわかっているにも関わらず、</w:t>
      </w:r>
      <w:r w:rsidR="00B0696E">
        <w:rPr>
          <w:rFonts w:ascii="UD デジタル 教科書体 NP-R" w:eastAsia="UD デジタル 教科書体 NP-R" w:hint="eastAsia"/>
          <w:b w:val="0"/>
          <w:bCs/>
        </w:rPr>
        <w:t>禁煙できない人は少なくない。</w:t>
      </w:r>
    </w:p>
    <w:p w14:paraId="6B12C6AE" w14:textId="211718C5" w:rsidR="000D2C77" w:rsidRPr="00614969" w:rsidRDefault="000D2C77" w:rsidP="000D2C77">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③</w:t>
      </w:r>
      <w:r w:rsidR="00EC63C9">
        <w:rPr>
          <w:rFonts w:ascii="UD デジタル 教科書体 NP-R" w:eastAsia="UD デジタル 教科書体 NP-R" w:hint="eastAsia"/>
          <w:b w:val="0"/>
          <w:bCs/>
        </w:rPr>
        <w:t xml:space="preserve"> </w:t>
      </w:r>
      <w:r w:rsidR="002E5B68">
        <w:rPr>
          <w:rFonts w:ascii="UD デジタル 教科書体 NP-R" w:eastAsia="UD デジタル 教科書体 NP-R" w:hint="eastAsia"/>
          <w:b w:val="0"/>
          <w:bCs/>
        </w:rPr>
        <w:t>よい商品であるにも</w:t>
      </w:r>
      <w:r w:rsidR="00B0696E">
        <w:rPr>
          <w:rFonts w:ascii="UD デジタル 教科書体 NP-R" w:eastAsia="UD デジタル 教科書体 NP-R" w:hint="eastAsia"/>
          <w:b w:val="0"/>
          <w:bCs/>
        </w:rPr>
        <w:t>関わらず、</w:t>
      </w:r>
      <w:r w:rsidR="00AA4E97">
        <w:rPr>
          <w:rFonts w:ascii="UD デジタル 教科書体 NP-R" w:eastAsia="UD デジタル 教科書体 NP-R" w:hint="eastAsia"/>
          <w:b w:val="0"/>
          <w:bCs/>
        </w:rPr>
        <w:t>発売した時はまったく売れなかった。</w:t>
      </w:r>
    </w:p>
    <w:p w14:paraId="4A5CE577" w14:textId="1AF3B27A" w:rsidR="000D2C77" w:rsidRPr="00614969" w:rsidRDefault="000D2C77" w:rsidP="000D2C77">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p>
    <w:p w14:paraId="68DBE191" w14:textId="0F6AA8F8" w:rsidR="000D2C77" w:rsidRPr="007E7604" w:rsidRDefault="000D2C77" w:rsidP="009E7A6A">
      <w:pPr>
        <w:tabs>
          <w:tab w:val="left" w:pos="457"/>
        </w:tabs>
        <w:spacing w:line="500" w:lineRule="exact"/>
        <w:rPr>
          <w:rFonts w:ascii="UD デジタル 教科書体 NP-R" w:eastAsia="UD デジタル 教科書体 NP-R"/>
          <w:b w:val="0"/>
          <w:bCs/>
          <w:u w:val="single"/>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❶</w:t>
      </w:r>
      <w:r w:rsidR="003236A6">
        <w:rPr>
          <w:rFonts w:ascii="UD デジタル 教科書体 NP-R" w:eastAsia="UD デジタル 教科書体 NP-R" w:hint="eastAsia"/>
          <w:b w:val="0"/>
          <w:bCs/>
        </w:rPr>
        <w:t xml:space="preserve"> </w:t>
      </w:r>
      <w:r w:rsidR="009E7A6A">
        <w:rPr>
          <w:rFonts w:ascii="UD デジタル 教科書体 NP-R" w:eastAsia="UD デジタル 教科書体 NP-R"/>
          <w:b w:val="0"/>
          <w:bCs/>
        </w:rPr>
        <w:tab/>
      </w:r>
      <w:ins w:id="20" w:author="Akiko" w:date="2022-10-16T10:54:00Z">
        <w:r w:rsidR="004B2625">
          <w:rPr>
            <w:rFonts w:ascii="UD デジタル 教科書体 NP-R" w:eastAsia="UD デジタル 教科書体 NP-R" w:hint="eastAsia"/>
            <w:b w:val="0"/>
            <w:bCs/>
          </w:rPr>
          <w:t>〇</w:t>
        </w:r>
      </w:ins>
      <w:r w:rsidR="007E7604">
        <w:rPr>
          <w:rFonts w:ascii="UD デジタル 教科書体 NP-R" w:eastAsia="UD デジタル 教科書体 NP-R" w:hint="eastAsia"/>
          <w:b w:val="0"/>
          <w:bCs/>
        </w:rPr>
        <w:t>雨が降っている</w:t>
      </w:r>
      <w:r w:rsidR="009E7A6A">
        <w:rPr>
          <w:rFonts w:ascii="UD デジタル 教科書体 NP-R" w:eastAsia="UD デジタル 教科書体 NP-R" w:hint="eastAsia"/>
          <w:b w:val="0"/>
          <w:bCs/>
        </w:rPr>
        <w:t>にも関わらず、</w:t>
      </w:r>
      <w:r w:rsidR="007E7604">
        <w:rPr>
          <w:rFonts w:ascii="UD デジタル 教科書体 NP-R" w:eastAsia="UD デジタル 教科書体 NP-R" w:hint="eastAsia"/>
          <w:b w:val="0"/>
          <w:bCs/>
        </w:rPr>
        <w:t>彼は</w:t>
      </w:r>
      <w:r w:rsidR="001E7945">
        <w:rPr>
          <w:rFonts w:ascii="UD デジタル 教科書体 NP-R" w:eastAsia="UD デジタル 教科書体 NP-R" w:hint="eastAsia"/>
          <w:b w:val="0"/>
          <w:bCs/>
          <w:u w:val="single"/>
        </w:rPr>
        <w:t>外へ出た</w:t>
      </w:r>
      <w:r w:rsidR="009E7A6A">
        <w:rPr>
          <w:rFonts w:ascii="UD デジタル 教科書体 NP-R" w:eastAsia="UD デジタル 教科書体 NP-R" w:hint="eastAsia"/>
          <w:b w:val="0"/>
          <w:bCs/>
          <w:u w:val="single"/>
        </w:rPr>
        <w:t xml:space="preserve">             </w:t>
      </w:r>
      <w:r w:rsidR="006E6D1D">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w:t>
      </w:r>
    </w:p>
    <w:p w14:paraId="566961A0" w14:textId="3E4BC048" w:rsidR="000D2C77" w:rsidRPr="00614969" w:rsidRDefault="000D2C77" w:rsidP="000D2C77">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❷</w:t>
      </w:r>
      <w:r w:rsidR="009E7A6A">
        <w:rPr>
          <w:rFonts w:ascii="UD デジタル 教科書体 NP-R" w:eastAsia="UD デジタル 教科書体 NP-R" w:hint="eastAsia"/>
          <w:b w:val="0"/>
          <w:bCs/>
        </w:rPr>
        <w:t xml:space="preserve"> </w:t>
      </w:r>
      <w:r w:rsidR="001E7945">
        <w:rPr>
          <w:rFonts w:ascii="UD デジタル 教科書体 NP-R" w:eastAsia="UD デジタル 教科書体 NP-R" w:hint="eastAsia"/>
          <w:b w:val="0"/>
          <w:bCs/>
          <w:u w:val="single"/>
        </w:rPr>
        <w:t>どんな</w:t>
      </w:r>
      <w:r w:rsidR="001E7945" w:rsidRPr="004B2625">
        <w:rPr>
          <w:rFonts w:ascii="UD デジタル 教科書体 NP-R" w:eastAsia="UD デジタル 教科書体 NP-R" w:hint="eastAsia"/>
          <w:b w:val="0"/>
          <w:bCs/>
          <w:highlight w:val="cyan"/>
          <w:u w:val="single"/>
        </w:rPr>
        <w:t>大変に</w:t>
      </w:r>
      <w:r w:rsidR="001E7945">
        <w:rPr>
          <w:rFonts w:ascii="UD デジタル 教科書体 NP-R" w:eastAsia="UD デジタル 教科書体 NP-R" w:hint="eastAsia"/>
          <w:b w:val="0"/>
          <w:bCs/>
          <w:u w:val="single"/>
        </w:rPr>
        <w:t>調べる</w:t>
      </w:r>
      <w:r w:rsidR="006E6D1D">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にも関わらず</w:t>
      </w:r>
      <w:r w:rsidR="009E7A6A" w:rsidRPr="00FB3C7E">
        <w:rPr>
          <w:rFonts w:ascii="UD デジタル 教科書体 NP-R" w:eastAsia="UD デジタル 教科書体 NP-R" w:hint="eastAsia"/>
          <w:b w:val="0"/>
          <w:bCs/>
        </w:rPr>
        <w:t>、</w:t>
      </w:r>
      <w:r w:rsidR="007E7604">
        <w:rPr>
          <w:rFonts w:ascii="UD デジタル 教科書体 NP-R" w:eastAsia="UD デジタル 教科書体 NP-R" w:hint="eastAsia"/>
          <w:b w:val="0"/>
          <w:bCs/>
        </w:rPr>
        <w:t>その答えはまだ明らかになっていない。</w:t>
      </w:r>
    </w:p>
    <w:p w14:paraId="48007B6C" w14:textId="462201CB" w:rsidR="000D2C77" w:rsidRPr="00614969" w:rsidRDefault="000D2C77" w:rsidP="00614969">
      <w:pPr>
        <w:spacing w:line="500" w:lineRule="exact"/>
        <w:rPr>
          <w:rFonts w:ascii="UD デジタル 教科書体 NP-R" w:eastAsia="UD デジタル 教科書体 NP-R"/>
          <w:b w:val="0"/>
          <w:bCs/>
        </w:rPr>
      </w:pPr>
      <w:r w:rsidRPr="00614969">
        <w:rPr>
          <w:rFonts w:ascii="UD デジタル 教科書体 NP-R" w:eastAsia="UD デジタル 教科書体 NP-R" w:hint="eastAsia"/>
          <w:b w:val="0"/>
          <w:bCs/>
        </w:rPr>
        <w:t xml:space="preserve"> </w:t>
      </w:r>
      <w:r w:rsidR="0071103D">
        <w:rPr>
          <w:rFonts w:ascii="UD デジタル 教科書体 NP-R" w:eastAsia="UD デジタル 教科書体 NP-R" w:hint="eastAsia"/>
          <w:b w:val="0"/>
          <w:bCs/>
        </w:rPr>
        <w:t>❸</w:t>
      </w:r>
      <w:r w:rsidR="009E7A6A">
        <w:rPr>
          <w:rFonts w:ascii="UD デジタル 教科書体 NP-R" w:eastAsia="UD デジタル 教科書体 NP-R" w:hint="eastAsia"/>
          <w:b w:val="0"/>
          <w:bCs/>
        </w:rPr>
        <w:t xml:space="preserve"> </w:t>
      </w:r>
      <w:r w:rsidR="001E7945" w:rsidRPr="004B2625">
        <w:rPr>
          <w:rFonts w:ascii="UD デジタル 教科書体 NP-R" w:eastAsia="UD デジタル 教科書体 NP-R" w:hint="eastAsia"/>
          <w:b w:val="0"/>
          <w:bCs/>
          <w:highlight w:val="green"/>
          <w:u w:val="single"/>
        </w:rPr>
        <w:t>いくら何でも準備をする</w:t>
      </w:r>
      <w:r w:rsidR="009E7A6A" w:rsidRPr="004B2625">
        <w:rPr>
          <w:rFonts w:ascii="UD デジタル 教科書体 NP-R" w:eastAsia="UD デジタル 教科書体 NP-R" w:hint="eastAsia"/>
          <w:b w:val="0"/>
          <w:bCs/>
          <w:highlight w:val="green"/>
          <w:u w:val="single"/>
        </w:rPr>
        <w:t xml:space="preserve">      </w:t>
      </w:r>
      <w:r w:rsidR="009E7A6A" w:rsidRPr="004B2625">
        <w:rPr>
          <w:rFonts w:ascii="UD デジタル 教科書体 NP-R" w:eastAsia="UD デジタル 教科書体 NP-R" w:hint="eastAsia"/>
          <w:b w:val="0"/>
          <w:bCs/>
          <w:highlight w:val="green"/>
        </w:rPr>
        <w:t>にも関わらず、</w:t>
      </w:r>
      <w:r w:rsidR="009E7A6A" w:rsidRPr="004B2625">
        <w:rPr>
          <w:rFonts w:ascii="UD デジタル 教科書体 NP-R" w:eastAsia="UD デジタル 教科書体 NP-R" w:hint="eastAsia"/>
          <w:b w:val="0"/>
          <w:bCs/>
          <w:highlight w:val="green"/>
          <w:u w:val="single"/>
        </w:rPr>
        <w:t xml:space="preserve"> </w:t>
      </w:r>
      <w:r w:rsidR="001E7945" w:rsidRPr="004B2625">
        <w:rPr>
          <w:rFonts w:ascii="UD デジタル 教科書体 NP-R" w:eastAsia="UD デジタル 教科書体 NP-R" w:hint="eastAsia"/>
          <w:b w:val="0"/>
          <w:bCs/>
          <w:highlight w:val="green"/>
          <w:u w:val="single"/>
        </w:rPr>
        <w:t>結局はまだ不合格だ</w:t>
      </w:r>
      <w:r w:rsidR="009E7A6A">
        <w:rPr>
          <w:rFonts w:ascii="UD デジタル 教科書体 NP-R" w:eastAsia="UD デジタル 教科書体 NP-R" w:hint="eastAsia"/>
          <w:b w:val="0"/>
          <w:bCs/>
          <w:u w:val="single"/>
        </w:rPr>
        <w:t xml:space="preserve">                      </w:t>
      </w:r>
      <w:r w:rsidR="009E7A6A">
        <w:rPr>
          <w:rFonts w:ascii="UD デジタル 教科書体 NP-R" w:eastAsia="UD デジタル 教科書体 NP-R" w:hint="eastAsia"/>
          <w:b w:val="0"/>
          <w:bCs/>
        </w:rPr>
        <w:t>。</w:t>
      </w:r>
    </w:p>
    <w:p w14:paraId="57179A1A" w14:textId="77777777" w:rsidR="00185223" w:rsidRPr="00185223" w:rsidRDefault="00185223" w:rsidP="00665BF9">
      <w:pPr>
        <w:spacing w:line="500" w:lineRule="exact"/>
        <w:rPr>
          <w:rFonts w:ascii="UD デジタル 教科書体 NP-R" w:eastAsia="UD デジタル 教科書体 NP-R"/>
          <w:b w:val="0"/>
          <w:bCs/>
        </w:rPr>
      </w:pPr>
    </w:p>
    <w:sectPr w:rsidR="00185223" w:rsidRPr="00185223" w:rsidSect="005339EA">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851" w:footer="992" w:gutter="0"/>
      <w:cols w:space="425"/>
      <w:docGrid w:type="linesAndChars" w:linePitch="328"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BDB2" w14:textId="77777777" w:rsidR="00066ECF" w:rsidRDefault="00066ECF" w:rsidP="005339EA">
      <w:r>
        <w:separator/>
      </w:r>
    </w:p>
  </w:endnote>
  <w:endnote w:type="continuationSeparator" w:id="0">
    <w:p w14:paraId="35B2525E" w14:textId="77777777" w:rsidR="00066ECF" w:rsidRDefault="00066ECF" w:rsidP="0053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S教科書体">
    <w:panose1 w:val="02020600000000000000"/>
    <w:charset w:val="80"/>
    <w:family w:val="roman"/>
    <w:pitch w:val="variable"/>
    <w:sig w:usb0="80000281" w:usb1="28C76CF8" w:usb2="00000010" w:usb3="00000000" w:csb0="0002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UD デジタル 教科書体 NP-R">
    <w:panose1 w:val="02020400000000000000"/>
    <w:charset w:val="80"/>
    <w:family w:val="roman"/>
    <w:pitch w:val="variable"/>
    <w:sig w:usb0="800002A3" w:usb1="2AC7ECFA" w:usb2="00000010" w:usb3="00000000" w:csb0="00020000" w:csb1="00000000"/>
  </w:font>
  <w:font w:name="UD デジタル 教科書体 N-R">
    <w:panose1 w:val="02020400000000000000"/>
    <w:charset w:val="80"/>
    <w:family w:val="roman"/>
    <w:pitch w:val="fixed"/>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46C5" w14:textId="77777777" w:rsidR="0071103D" w:rsidRDefault="007110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DDA" w14:textId="104AE470" w:rsidR="0071103D" w:rsidRDefault="0028166E" w:rsidP="0028166E">
    <w:pPr>
      <w:pStyle w:val="a5"/>
      <w:jc w:val="right"/>
    </w:pPr>
    <w:r w:rsidRPr="00B62033">
      <w:rPr>
        <w:b w:val="0"/>
      </w:rPr>
      <w:t>©The University of Tokyo CGCS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171B" w14:textId="77777777" w:rsidR="0071103D" w:rsidRDefault="007110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6233" w14:textId="77777777" w:rsidR="00066ECF" w:rsidRDefault="00066ECF" w:rsidP="005339EA">
      <w:r>
        <w:separator/>
      </w:r>
    </w:p>
  </w:footnote>
  <w:footnote w:type="continuationSeparator" w:id="0">
    <w:p w14:paraId="09A2392C" w14:textId="77777777" w:rsidR="00066ECF" w:rsidRDefault="00066ECF" w:rsidP="00533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34AF" w14:textId="77777777" w:rsidR="0071103D" w:rsidRDefault="0071103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F697" w14:textId="2027973D" w:rsidR="005339EA" w:rsidRPr="0071103D" w:rsidRDefault="005339EA">
    <w:pPr>
      <w:pStyle w:val="a3"/>
      <w:rPr>
        <w:rFonts w:eastAsia="UD デジタル 教科書体 NP-R" w:cs="Calibri"/>
        <w:b w:val="0"/>
        <w:bCs/>
      </w:rPr>
    </w:pPr>
    <w:r w:rsidRPr="0071103D">
      <w:rPr>
        <w:rFonts w:eastAsia="UD デジタル 教科書体 NP-R" w:cs="Calibri"/>
        <w:b w:val="0"/>
        <w:bCs/>
      </w:rPr>
      <w:t>L</w:t>
    </w:r>
    <w:r w:rsidR="00614969" w:rsidRPr="0071103D">
      <w:rPr>
        <w:rFonts w:eastAsia="UD デジタル 教科書体 NP-R" w:cs="Calibri"/>
        <w:b w:val="0"/>
        <w:bCs/>
      </w:rPr>
      <w:t>5</w:t>
    </w:r>
    <w:r w:rsidR="00FA593A" w:rsidRPr="0071103D">
      <w:rPr>
        <w:rFonts w:eastAsia="UD デジタル 教科書体 NP-R" w:cs="Calibri"/>
        <w:b w:val="0"/>
        <w:bCs/>
      </w:rPr>
      <w:t xml:space="preserve">　</w:t>
    </w:r>
    <w:r w:rsidR="0071103D" w:rsidRPr="0071103D">
      <w:rPr>
        <w:rFonts w:eastAsia="UD デジタル 教科書体 NP-R" w:cs="Calibri"/>
        <w:b w:val="0"/>
        <w:bCs/>
      </w:rPr>
      <w:t xml:space="preserve">Unit </w:t>
    </w:r>
    <w:r w:rsidR="00066E87" w:rsidRPr="0071103D">
      <w:rPr>
        <w:rFonts w:eastAsia="UD デジタル 教科書体 NP-R" w:cs="Calibri"/>
        <w:b w:val="0"/>
        <w:bCs/>
      </w:rPr>
      <w:t>2</w:t>
    </w:r>
    <w:r w:rsidRPr="0071103D">
      <w:rPr>
        <w:rFonts w:eastAsia="UD デジタル 教科書体 NP-R" w:cs="Calibri"/>
        <w:b w:val="0"/>
        <w:bCs/>
      </w:rPr>
      <w:t xml:space="preserve">                      </w:t>
    </w:r>
    <w:r w:rsidR="0071103D">
      <w:rPr>
        <w:rFonts w:eastAsia="UD デジタル 教科書体 NP-R" w:cs="Calibri" w:hint="eastAsia"/>
        <w:b w:val="0"/>
        <w:bCs/>
      </w:rPr>
      <w:t xml:space="preserve">      </w:t>
    </w:r>
    <w:r w:rsidRPr="0071103D">
      <w:rPr>
        <w:rFonts w:eastAsia="UD デジタル 教科書体 NP-R" w:cs="Calibri"/>
        <w:b w:val="0"/>
        <w:bCs/>
      </w:rPr>
      <w:t xml:space="preserve">   </w:t>
    </w:r>
    <w:r w:rsidR="00FA593A" w:rsidRPr="0071103D">
      <w:rPr>
        <w:rFonts w:eastAsia="UD デジタル 教科書体 NP-R" w:cs="Calibri"/>
        <w:b w:val="0"/>
        <w:bCs/>
      </w:rPr>
      <w:t xml:space="preserve">　</w:t>
    </w:r>
    <w:r w:rsidRPr="0071103D">
      <w:rPr>
        <w:rFonts w:eastAsia="UD デジタル 教科書体 NP-R" w:cs="Calibri"/>
        <w:b w:val="0"/>
        <w:bCs/>
      </w:rPr>
      <w:t xml:space="preserve">      </w:t>
    </w:r>
    <w:r w:rsidR="00066E87" w:rsidRPr="0071103D">
      <w:rPr>
        <w:rFonts w:eastAsia="UD デジタル 教科書体 NP-R" w:cs="Calibri"/>
        <w:b w:val="0"/>
        <w:bCs/>
      </w:rPr>
      <w:t xml:space="preserve">       </w:t>
    </w:r>
    <w:r w:rsidRPr="0071103D">
      <w:rPr>
        <w:rFonts w:eastAsia="UD デジタル 教科書体 NP-R" w:cs="Calibri"/>
        <w:b w:val="0"/>
        <w:bCs/>
      </w:rPr>
      <w:t xml:space="preserve"> </w:t>
    </w:r>
    <w:r w:rsidR="001858A2" w:rsidRPr="0071103D">
      <w:rPr>
        <w:rFonts w:eastAsia="UD デジタル 教科書体 NP-R" w:cs="Calibri"/>
        <w:b w:val="0"/>
        <w:bCs/>
      </w:rPr>
      <w:t>地図から考える</w:t>
    </w:r>
    <w:r w:rsidR="00FA593A" w:rsidRPr="0071103D">
      <w:rPr>
        <w:rFonts w:eastAsia="UD デジタル 教科書体 NP-R" w:cs="Calibri"/>
        <w:b w:val="0"/>
        <w:bCs/>
      </w:rPr>
      <w:t>（</w:t>
    </w:r>
    <w:r w:rsidR="00066E87" w:rsidRPr="0071103D">
      <w:rPr>
        <w:rFonts w:eastAsia="UD デジタル 教科書体 NP-R" w:cs="Calibri"/>
        <w:b w:val="0"/>
        <w:bCs/>
      </w:rPr>
      <w:t>Grammar</w:t>
    </w:r>
    <w:r w:rsidR="00FA593A" w:rsidRPr="0071103D">
      <w:rPr>
        <w:rFonts w:eastAsia="UD デジタル 教科書体 NP-R" w:cs="Calibri"/>
        <w:b w:val="0"/>
        <w:bCs/>
      </w:rPr>
      <w:t>）</w:t>
    </w:r>
  </w:p>
  <w:p w14:paraId="21BCEA14" w14:textId="77777777" w:rsidR="005339EA" w:rsidRPr="00993FC4" w:rsidRDefault="005339EA">
    <w:pPr>
      <w:pStyle w:val="a3"/>
      <w:rPr>
        <w:rFonts w:ascii="UD デジタル 教科書体 NP-R" w:eastAsia="UD デジタル 教科書体 NP-R"/>
        <w:b w:val="0"/>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D70E" w14:textId="77777777" w:rsidR="0071103D" w:rsidRDefault="0071103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515"/>
    <w:multiLevelType w:val="hybridMultilevel"/>
    <w:tmpl w:val="5652F12A"/>
    <w:lvl w:ilvl="0" w:tplc="6ED6638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460984"/>
    <w:multiLevelType w:val="hybridMultilevel"/>
    <w:tmpl w:val="31108150"/>
    <w:lvl w:ilvl="0" w:tplc="D104439C">
      <w:start w:val="8"/>
      <w:numFmt w:val="bullet"/>
      <w:lvlText w:val="●"/>
      <w:lvlJc w:val="left"/>
      <w:pPr>
        <w:ind w:left="360" w:hanging="360"/>
      </w:pPr>
      <w:rPr>
        <w:rFonts w:ascii="HGS教科書体" w:eastAsia="HGS教科書体" w:hAnsi="Calibr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BE67849"/>
    <w:multiLevelType w:val="hybridMultilevel"/>
    <w:tmpl w:val="BD365FCA"/>
    <w:lvl w:ilvl="0" w:tplc="6ED6638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C83B3E"/>
    <w:multiLevelType w:val="hybridMultilevel"/>
    <w:tmpl w:val="176838F0"/>
    <w:lvl w:ilvl="0" w:tplc="6B24D6FC">
      <w:start w:val="8"/>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D445ED9"/>
    <w:multiLevelType w:val="hybridMultilevel"/>
    <w:tmpl w:val="6AEEB64E"/>
    <w:lvl w:ilvl="0" w:tplc="2BC0ECC8">
      <w:start w:val="8"/>
      <w:numFmt w:val="bullet"/>
      <w:lvlText w:val="●"/>
      <w:lvlJc w:val="left"/>
      <w:pPr>
        <w:ind w:left="360" w:hanging="360"/>
      </w:pPr>
      <w:rPr>
        <w:rFonts w:ascii="HGS教科書体" w:eastAsia="HGS教科書体" w:hAnsi="Calibr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98598203">
    <w:abstractNumId w:val="3"/>
  </w:num>
  <w:num w:numId="2" w16cid:durableId="124205499">
    <w:abstractNumId w:val="4"/>
  </w:num>
  <w:num w:numId="3" w16cid:durableId="1079016870">
    <w:abstractNumId w:val="1"/>
  </w:num>
  <w:num w:numId="4" w16cid:durableId="633364720">
    <w:abstractNumId w:val="2"/>
  </w:num>
  <w:num w:numId="5" w16cid:durableId="1245722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iko">
    <w15:presenceInfo w15:providerId="Windows Live" w15:userId="09c904fa37b74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2"/>
  <w:drawingGridVerticalSpacing w:val="164"/>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EA"/>
    <w:rsid w:val="00066E87"/>
    <w:rsid w:val="00066ECF"/>
    <w:rsid w:val="000C43AE"/>
    <w:rsid w:val="000C563A"/>
    <w:rsid w:val="000D2C77"/>
    <w:rsid w:val="00185223"/>
    <w:rsid w:val="001858A2"/>
    <w:rsid w:val="001E3EB0"/>
    <w:rsid w:val="001E74FB"/>
    <w:rsid w:val="001E7945"/>
    <w:rsid w:val="00250360"/>
    <w:rsid w:val="0028166E"/>
    <w:rsid w:val="002B2BE6"/>
    <w:rsid w:val="002E5B68"/>
    <w:rsid w:val="002F2C43"/>
    <w:rsid w:val="002F6D9B"/>
    <w:rsid w:val="00305205"/>
    <w:rsid w:val="003236A6"/>
    <w:rsid w:val="00352EB8"/>
    <w:rsid w:val="00362D49"/>
    <w:rsid w:val="003901CE"/>
    <w:rsid w:val="003D250E"/>
    <w:rsid w:val="003D48AD"/>
    <w:rsid w:val="00476FF9"/>
    <w:rsid w:val="004B2625"/>
    <w:rsid w:val="004C04EA"/>
    <w:rsid w:val="004F56AA"/>
    <w:rsid w:val="00504453"/>
    <w:rsid w:val="005339EA"/>
    <w:rsid w:val="00541C08"/>
    <w:rsid w:val="005679D4"/>
    <w:rsid w:val="00590B6A"/>
    <w:rsid w:val="00614969"/>
    <w:rsid w:val="006232FA"/>
    <w:rsid w:val="00665BF9"/>
    <w:rsid w:val="00694F95"/>
    <w:rsid w:val="006E6D1D"/>
    <w:rsid w:val="006F7E0D"/>
    <w:rsid w:val="0071103D"/>
    <w:rsid w:val="007135FF"/>
    <w:rsid w:val="007402CD"/>
    <w:rsid w:val="007973C2"/>
    <w:rsid w:val="007B51FE"/>
    <w:rsid w:val="007E5288"/>
    <w:rsid w:val="007E7604"/>
    <w:rsid w:val="007F30C9"/>
    <w:rsid w:val="00803FA0"/>
    <w:rsid w:val="008C1B7B"/>
    <w:rsid w:val="00906D46"/>
    <w:rsid w:val="00914419"/>
    <w:rsid w:val="00957321"/>
    <w:rsid w:val="00993FC4"/>
    <w:rsid w:val="009E26F4"/>
    <w:rsid w:val="009E7A6A"/>
    <w:rsid w:val="00AA4E97"/>
    <w:rsid w:val="00B0696E"/>
    <w:rsid w:val="00C62DC0"/>
    <w:rsid w:val="00D22DA6"/>
    <w:rsid w:val="00D53B7D"/>
    <w:rsid w:val="00DF0546"/>
    <w:rsid w:val="00E300E4"/>
    <w:rsid w:val="00E31254"/>
    <w:rsid w:val="00E35609"/>
    <w:rsid w:val="00E6265A"/>
    <w:rsid w:val="00EC63C9"/>
    <w:rsid w:val="00ED2C00"/>
    <w:rsid w:val="00EF6F70"/>
    <w:rsid w:val="00F95F70"/>
    <w:rsid w:val="00FA593A"/>
    <w:rsid w:val="00FB3C7E"/>
    <w:rsid w:val="00FC656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B403A0"/>
  <w15:chartTrackingRefBased/>
  <w15:docId w15:val="{4B7B746E-F47B-4CFB-A9A3-221D3B64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HGS教科書体" w:hAnsi="Calibri" w:cstheme="minorBidi"/>
        <w:b/>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39EA"/>
    <w:pPr>
      <w:tabs>
        <w:tab w:val="center" w:pos="4252"/>
        <w:tab w:val="right" w:pos="8504"/>
      </w:tabs>
      <w:snapToGrid w:val="0"/>
    </w:pPr>
  </w:style>
  <w:style w:type="character" w:customStyle="1" w:styleId="a4">
    <w:name w:val="ヘッダー (文字)"/>
    <w:basedOn w:val="a0"/>
    <w:link w:val="a3"/>
    <w:uiPriority w:val="99"/>
    <w:rsid w:val="005339EA"/>
  </w:style>
  <w:style w:type="paragraph" w:styleId="a5">
    <w:name w:val="footer"/>
    <w:basedOn w:val="a"/>
    <w:link w:val="a6"/>
    <w:uiPriority w:val="99"/>
    <w:unhideWhenUsed/>
    <w:rsid w:val="005339EA"/>
    <w:pPr>
      <w:tabs>
        <w:tab w:val="center" w:pos="4252"/>
        <w:tab w:val="right" w:pos="8504"/>
      </w:tabs>
      <w:snapToGrid w:val="0"/>
    </w:pPr>
  </w:style>
  <w:style w:type="character" w:customStyle="1" w:styleId="a6">
    <w:name w:val="フッター (文字)"/>
    <w:basedOn w:val="a0"/>
    <w:link w:val="a5"/>
    <w:uiPriority w:val="99"/>
    <w:rsid w:val="005339EA"/>
  </w:style>
  <w:style w:type="paragraph" w:styleId="a7">
    <w:name w:val="List Paragraph"/>
    <w:basedOn w:val="a"/>
    <w:uiPriority w:val="34"/>
    <w:qFormat/>
    <w:rsid w:val="005339EA"/>
    <w:pPr>
      <w:ind w:leftChars="400" w:left="840"/>
    </w:pPr>
  </w:style>
  <w:style w:type="paragraph" w:styleId="a8">
    <w:name w:val="Balloon Text"/>
    <w:basedOn w:val="a"/>
    <w:link w:val="a9"/>
    <w:uiPriority w:val="99"/>
    <w:semiHidden/>
    <w:unhideWhenUsed/>
    <w:rsid w:val="0018522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85223"/>
    <w:rPr>
      <w:rFonts w:asciiTheme="majorHAnsi" w:eastAsiaTheme="majorEastAsia" w:hAnsiTheme="majorHAnsi" w:cstheme="majorBidi"/>
      <w:sz w:val="18"/>
      <w:szCs w:val="18"/>
    </w:rPr>
  </w:style>
  <w:style w:type="paragraph" w:styleId="aa">
    <w:name w:val="Revision"/>
    <w:hidden/>
    <w:uiPriority w:val="99"/>
    <w:semiHidden/>
    <w:rsid w:val="0090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300</Words>
  <Characters>1710</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愛子 根本</dc:creator>
  <cp:keywords/>
  <dc:description/>
  <cp:lastModifiedBy>Akiko</cp:lastModifiedBy>
  <cp:revision>11</cp:revision>
  <dcterms:created xsi:type="dcterms:W3CDTF">2019-10-22T16:17:00Z</dcterms:created>
  <dcterms:modified xsi:type="dcterms:W3CDTF">2022-10-16T01:54:00Z</dcterms:modified>
</cp:coreProperties>
</file>