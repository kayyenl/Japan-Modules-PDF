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515D" w14:textId="469B071A" w:rsidR="00342591" w:rsidRDefault="00342591" w:rsidP="00F01664">
      <w:pPr>
        <w:spacing w:line="500" w:lineRule="exact"/>
        <w:rPr>
          <w:rFonts w:eastAsia="UD デジタル 教科書体 N-R" w:cs="Calibri"/>
          <w:i/>
          <w:iCs/>
          <w:color w:val="0070C0"/>
          <w:sz w:val="44"/>
          <w:szCs w:val="44"/>
        </w:rPr>
      </w:pPr>
      <w:r>
        <w:rPr>
          <w:rFonts w:eastAsia="UD デジタル 教科書体 N-R" w:cs="Calibri" w:hint="eastAsia"/>
          <w:i/>
          <w:iCs/>
          <w:color w:val="0070C0"/>
          <w:sz w:val="44"/>
          <w:szCs w:val="44"/>
        </w:rPr>
        <w:t xml:space="preserve">名前：　リー　カエン　</w:t>
      </w:r>
      <w:r>
        <w:rPr>
          <w:rFonts w:eastAsia="UD デジタル 教科書体 N-R" w:cs="Calibri" w:hint="eastAsia"/>
          <w:i/>
          <w:iCs/>
          <w:color w:val="0070C0"/>
          <w:sz w:val="44"/>
          <w:szCs w:val="44"/>
        </w:rPr>
        <w:t>(</w:t>
      </w:r>
      <w:r>
        <w:rPr>
          <w:rFonts w:eastAsia="UD デジタル 教科書体 N-R" w:cs="Calibri"/>
          <w:i/>
          <w:iCs/>
          <w:color w:val="0070C0"/>
          <w:sz w:val="44"/>
          <w:szCs w:val="44"/>
        </w:rPr>
        <w:t xml:space="preserve">LEE </w:t>
      </w:r>
      <w:r>
        <w:rPr>
          <w:rFonts w:eastAsiaTheme="minorEastAsia" w:cs="Calibri" w:hint="eastAsia"/>
          <w:i/>
          <w:iCs/>
          <w:color w:val="0070C0"/>
          <w:sz w:val="44"/>
          <w:szCs w:val="44"/>
        </w:rPr>
        <w:t>K</w:t>
      </w:r>
      <w:r>
        <w:rPr>
          <w:rFonts w:eastAsiaTheme="minorEastAsia" w:cs="Calibri"/>
          <w:i/>
          <w:iCs/>
          <w:color w:val="0070C0"/>
          <w:sz w:val="44"/>
          <w:szCs w:val="44"/>
        </w:rPr>
        <w:t>ay Yen</w:t>
      </w:r>
      <w:r>
        <w:rPr>
          <w:rFonts w:eastAsia="UD デジタル 教科書体 N-R" w:cs="Calibri" w:hint="eastAsia"/>
          <w:i/>
          <w:iCs/>
          <w:color w:val="0070C0"/>
          <w:sz w:val="44"/>
          <w:szCs w:val="44"/>
        </w:rPr>
        <w:t>)</w:t>
      </w:r>
      <w:r w:rsidR="00AF412E">
        <w:rPr>
          <w:rFonts w:eastAsia="UD デジタル 教科書体 N-R" w:cs="Calibri" w:hint="eastAsia"/>
          <w:i/>
          <w:iCs/>
          <w:color w:val="0070C0"/>
          <w:sz w:val="44"/>
          <w:szCs w:val="44"/>
        </w:rPr>
        <w:t xml:space="preserve">　</w:t>
      </w:r>
      <w:r w:rsidR="00AF412E">
        <w:rPr>
          <w:rFonts w:eastAsia="UD デジタル 教科書体 N-R" w:cs="Calibri" w:hint="eastAsia"/>
          <w:i/>
          <w:iCs/>
          <w:color w:val="0070C0"/>
          <w:sz w:val="44"/>
          <w:szCs w:val="44"/>
        </w:rPr>
        <w:t>7</w:t>
      </w:r>
      <w:r w:rsidR="00AF412E">
        <w:rPr>
          <w:rFonts w:eastAsia="UD デジタル 教科書体 N-R" w:cs="Calibri"/>
          <w:i/>
          <w:iCs/>
          <w:color w:val="0070C0"/>
          <w:sz w:val="44"/>
          <w:szCs w:val="44"/>
        </w:rPr>
        <w:t>Q-229363</w:t>
      </w:r>
    </w:p>
    <w:p w14:paraId="2176B112" w14:textId="56DEF0C3" w:rsidR="00F01664" w:rsidRPr="00F01664" w:rsidRDefault="00F01664" w:rsidP="00F01664">
      <w:pPr>
        <w:spacing w:line="500" w:lineRule="exact"/>
        <w:rPr>
          <w:rFonts w:eastAsia="UD デジタル 教科書体 N-R" w:cs="Calibri"/>
          <w:i/>
          <w:iCs/>
          <w:color w:val="0070C0"/>
          <w:sz w:val="44"/>
          <w:szCs w:val="44"/>
        </w:rPr>
      </w:pPr>
      <w:r w:rsidRPr="00F01664">
        <w:rPr>
          <w:rFonts w:eastAsia="UD デジタル 教科書体 N-R" w:cs="Calibri"/>
          <w:i/>
          <w:iCs/>
          <w:color w:val="0070C0"/>
          <w:sz w:val="44"/>
          <w:szCs w:val="44"/>
        </w:rPr>
        <w:t>Check your understanding</w:t>
      </w:r>
    </w:p>
    <w:p w14:paraId="5D98C768" w14:textId="77777777" w:rsidR="00BD2358" w:rsidRPr="004F4CD7" w:rsidRDefault="00BD2358" w:rsidP="00BD2358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  <w:r w:rsidRPr="004F4CD7">
        <w:rPr>
          <w:rFonts w:ascii="UD デジタル 教科書体 NP-R" w:eastAsia="UD デジタル 教科書体 NP-R" w:hint="eastAsia"/>
          <w:b w:val="0"/>
          <w:bCs/>
        </w:rPr>
        <w:t>文を聞いて、本文と同じ内容に○を、違っている内容に×を書きなさい。</w:t>
      </w:r>
    </w:p>
    <w:p w14:paraId="4926CF86" w14:textId="77777777" w:rsidR="00BD2358" w:rsidRPr="004F4CD7" w:rsidRDefault="00BD2358" w:rsidP="00BD2358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</w:p>
    <w:p w14:paraId="70F43359" w14:textId="77777777" w:rsidR="00BD2358" w:rsidRPr="004F4CD7" w:rsidRDefault="00BD2358" w:rsidP="00BD2358">
      <w:pPr>
        <w:spacing w:line="500" w:lineRule="exact"/>
        <w:ind w:firstLine="482"/>
        <w:rPr>
          <w:rFonts w:ascii="UD デジタル 教科書体 NP-R" w:eastAsia="UD デジタル 教科書体 NP-R"/>
          <w:b w:val="0"/>
          <w:bCs/>
        </w:rPr>
      </w:pPr>
      <w:r w:rsidRPr="004F4CD7">
        <w:rPr>
          <w:rFonts w:ascii="UD デジタル 教科書体 NP-R" w:eastAsia="UD デジタル 教科書体 NP-R" w:hint="eastAsia"/>
          <w:b w:val="0"/>
          <w:bCs/>
        </w:rPr>
        <w:t>①　　　　　②　　　　　③　　　　　④　　　　　⑤</w:t>
      </w:r>
    </w:p>
    <w:p w14:paraId="144ADCBB" w14:textId="77777777" w:rsidR="00BD2358" w:rsidRPr="0057638F" w:rsidRDefault="00BD2358" w:rsidP="00A61DFF">
      <w:pPr>
        <w:spacing w:line="500" w:lineRule="exact"/>
        <w:rPr>
          <w:rFonts w:ascii="UD デジタル 教科書体 NP-R" w:eastAsia="UD デジタル 教科書体 NP-R"/>
        </w:rPr>
      </w:pPr>
    </w:p>
    <w:p w14:paraId="6A0A6C7E" w14:textId="77777777" w:rsidR="00F01664" w:rsidRPr="00F01664" w:rsidRDefault="00F01664" w:rsidP="00F01664">
      <w:pPr>
        <w:spacing w:line="500" w:lineRule="exact"/>
        <w:rPr>
          <w:rFonts w:eastAsia="UD デジタル 教科書体 N-R" w:cs="Calibri"/>
          <w:i/>
          <w:iCs/>
          <w:color w:val="0070C0"/>
          <w:sz w:val="44"/>
          <w:szCs w:val="44"/>
        </w:rPr>
      </w:pPr>
      <w:r w:rsidRPr="00F01664">
        <w:rPr>
          <w:rFonts w:eastAsia="UD デジタル 教科書体 N-R" w:cs="Calibri"/>
          <w:i/>
          <w:iCs/>
          <w:color w:val="0070C0"/>
          <w:sz w:val="44"/>
          <w:szCs w:val="44"/>
        </w:rPr>
        <w:t>After reading</w:t>
      </w:r>
    </w:p>
    <w:p w14:paraId="2CF11270" w14:textId="77777777" w:rsidR="00F01664" w:rsidRPr="00F01664" w:rsidRDefault="00F01664" w:rsidP="00F01664">
      <w:pPr>
        <w:spacing w:line="500" w:lineRule="exact"/>
        <w:rPr>
          <w:rFonts w:ascii="Arial" w:eastAsia="UD デジタル 教科書体 N-R" w:hAnsi="Arial" w:cs="Arial"/>
          <w:color w:val="0070C0"/>
          <w:sz w:val="32"/>
          <w:szCs w:val="32"/>
        </w:rPr>
      </w:pPr>
      <w:r w:rsidRPr="00F01664">
        <w:rPr>
          <w:rFonts w:ascii="Arial" w:eastAsia="UD デジタル 教科書体 N-R" w:hAnsi="Arial" w:cs="Arial"/>
          <w:b w:val="0"/>
          <w:color w:val="0070C0"/>
          <w:sz w:val="32"/>
          <w:szCs w:val="32"/>
        </w:rPr>
        <w:t>Text-meaning building</w:t>
      </w:r>
    </w:p>
    <w:p w14:paraId="422A0C03" w14:textId="7E4AF2E2" w:rsidR="00C327E8" w:rsidRDefault="001535B2" w:rsidP="00274E75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  <w:r w:rsidRPr="004F4CD7">
        <w:rPr>
          <w:rFonts w:ascii="UD デジタル 教科書体 NP-R" w:eastAsia="UD デジタル 教科書体 NP-R" w:hint="eastAsia"/>
          <w:b w:val="0"/>
          <w:bCs/>
        </w:rPr>
        <w:t>1．</w:t>
      </w:r>
      <w:r w:rsidR="00C327E8">
        <w:rPr>
          <w:rFonts w:ascii="UD デジタル 教科書体 NP-R" w:eastAsia="UD デジタル 教科書体 NP-R" w:hint="eastAsia"/>
          <w:b w:val="0"/>
          <w:bCs/>
        </w:rPr>
        <w:t>本文の構成を考えましょう。</w:t>
      </w:r>
    </w:p>
    <w:p w14:paraId="02F83B99" w14:textId="5E6D5319" w:rsidR="00274E75" w:rsidRDefault="00C327E8" w:rsidP="00841D5A">
      <w:pPr>
        <w:spacing w:line="276" w:lineRule="auto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 xml:space="preserve"> </w:t>
      </w:r>
      <w:r w:rsidR="00274E75">
        <w:rPr>
          <w:rFonts w:ascii="UD デジタル 教科書体 NP-R" w:eastAsia="UD デジタル 教科書体 NP-R"/>
          <w:b w:val="0"/>
          <w:bCs/>
        </w:rPr>
        <w:t>1</w:t>
      </w:r>
      <w:r>
        <w:rPr>
          <w:rFonts w:ascii="UD デジタル 教科書体 NP-R" w:eastAsia="UD デジタル 教科書体 NP-R" w:hint="eastAsia"/>
          <w:b w:val="0"/>
          <w:bCs/>
        </w:rPr>
        <w:t>) 各段落で</w:t>
      </w:r>
      <w:r w:rsidR="00794072">
        <w:rPr>
          <w:rFonts w:ascii="UD デジタル 教科書体 NP-R" w:eastAsia="UD デジタル 教科書体 NP-R" w:hint="eastAsia"/>
          <w:b w:val="0"/>
          <w:bCs/>
        </w:rPr>
        <w:t>述べられていることは何か、本文中のその部分に線を引きましょう</w:t>
      </w:r>
      <w:r>
        <w:rPr>
          <w:rFonts w:ascii="UD デジタル 教科書体 NP-R" w:eastAsia="UD デジタル 教科書体 NP-R" w:hint="eastAsia"/>
          <w:b w:val="0"/>
          <w:bCs/>
        </w:rPr>
        <w:t>。</w:t>
      </w:r>
    </w:p>
    <w:p w14:paraId="7ABDA5C0" w14:textId="3C06CA53" w:rsidR="00274E75" w:rsidRDefault="00274E75" w:rsidP="00C179C9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/>
          <w:b w:val="0"/>
          <w:bCs/>
        </w:rPr>
        <w:t xml:space="preserve"> </w:t>
      </w:r>
      <w:ins w:id="0" w:author="Akiko" w:date="2022-10-16T09:35:00Z">
        <w:r w:rsidR="00EA283F">
          <w:rPr>
            <w:rFonts w:ascii="UD デジタル 教科書体 NP-R" w:eastAsia="UD デジタル 教科書体 NP-R" w:hint="eastAsia"/>
            <w:b w:val="0"/>
            <w:bCs/>
          </w:rPr>
          <w:t>△</w:t>
        </w:r>
      </w:ins>
      <w:r>
        <w:rPr>
          <w:rFonts w:ascii="UD デジタル 教科書体 NP-R" w:eastAsia="UD デジタル 教科書体 NP-R"/>
          <w:b w:val="0"/>
          <w:bCs/>
        </w:rPr>
        <w:t xml:space="preserve"> 2) </w:t>
      </w:r>
      <w:r>
        <w:rPr>
          <w:rFonts w:ascii="UD デジタル 教科書体 NP-R" w:eastAsia="UD デジタル 教科書体 NP-R" w:hint="eastAsia"/>
          <w:b w:val="0"/>
          <w:bCs/>
        </w:rPr>
        <w:t>本文を序論、本論、結論に分けると、それぞれどの段落になりますか。</w:t>
      </w:r>
    </w:p>
    <w:p w14:paraId="79F6D51C" w14:textId="050CF7C3" w:rsidR="00274E75" w:rsidRPr="00274E75" w:rsidRDefault="00274E75" w:rsidP="00C179C9">
      <w:pPr>
        <w:spacing w:line="500" w:lineRule="exact"/>
        <w:rPr>
          <w:rFonts w:ascii="UD デジタル 教科書体 NP-R" w:eastAsia="UD デジタル 教科書体 NP-R"/>
          <w:b w:val="0"/>
          <w:bCs/>
          <w:color w:val="FF0000"/>
        </w:rPr>
      </w:pPr>
      <w:r>
        <w:rPr>
          <w:rFonts w:ascii="UD デジタル 教科書体 NP-R" w:eastAsia="UD デジタル 教科書体 NP-R" w:hint="eastAsia"/>
          <w:b w:val="0"/>
          <w:bCs/>
        </w:rPr>
        <w:t xml:space="preserve">      序論： </w:t>
      </w:r>
      <w:r w:rsidRPr="00274E75">
        <w:rPr>
          <w:rFonts w:ascii="UD デジタル 教科書体 NP-R" w:eastAsia="UD デジタル 教科書体 NP-R" w:hint="eastAsia"/>
          <w:b w:val="0"/>
          <w:bCs/>
          <w:color w:val="FF0000"/>
        </w:rPr>
        <w:t xml:space="preserve"> </w:t>
      </w:r>
      <w:r w:rsidR="00342591">
        <w:rPr>
          <w:rFonts w:ascii="UD デジタル 教科書体 NP-R" w:eastAsia="UD デジタル 教科書体 NP-R" w:hint="eastAsia"/>
          <w:b w:val="0"/>
          <w:bCs/>
          <w:color w:val="FF0000"/>
        </w:rPr>
        <w:t>段落1目から3目まで</w:t>
      </w:r>
    </w:p>
    <w:p w14:paraId="276CE11A" w14:textId="1DA13E78" w:rsidR="00274E75" w:rsidRDefault="00274E75" w:rsidP="00C179C9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 xml:space="preserve">      本論：</w:t>
      </w:r>
      <w:r w:rsidR="00342591">
        <w:rPr>
          <w:rFonts w:ascii="UD デジタル 教科書体 NP-R" w:eastAsia="UD デジタル 教科書体 NP-R" w:hint="eastAsia"/>
          <w:b w:val="0"/>
          <w:bCs/>
        </w:rPr>
        <w:t xml:space="preserve">　段落4目から6目まで</w:t>
      </w:r>
    </w:p>
    <w:p w14:paraId="399AF892" w14:textId="7F3F8C40" w:rsidR="00274E75" w:rsidRDefault="00274E75" w:rsidP="00350914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 xml:space="preserve">      結論：</w:t>
      </w:r>
      <w:r w:rsidR="00342591">
        <w:rPr>
          <w:rFonts w:ascii="UD デジタル 教科書体 NP-R" w:eastAsia="UD デジタル 教科書体 NP-R" w:hint="eastAsia"/>
          <w:b w:val="0"/>
          <w:bCs/>
        </w:rPr>
        <w:t xml:space="preserve">　最後の段落７目</w:t>
      </w:r>
    </w:p>
    <w:p w14:paraId="1639BA9A" w14:textId="79F9A669" w:rsidR="00274E75" w:rsidRDefault="00274E75" w:rsidP="00274E75">
      <w:pPr>
        <w:spacing w:line="500" w:lineRule="exact"/>
        <w:ind w:leftChars="100" w:left="447" w:hangingChars="100" w:hanging="223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>3) 本論はいくつに分けられますか。どの段落でまとまるかを考え、それぞれにタイトルをつけてください。</w:t>
      </w:r>
    </w:p>
    <w:p w14:paraId="28CE0D70" w14:textId="6C8CB42B" w:rsidR="00274E75" w:rsidRDefault="00EA283F" w:rsidP="00C179C9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  <w:ins w:id="1" w:author="Akiko" w:date="2022-10-16T09:35:00Z">
        <w:r>
          <w:rPr>
            <w:rFonts w:ascii="UD デジタル 教科書体 NP-R" w:eastAsia="UD デジタル 教科書体 NP-R" w:hint="eastAsia"/>
            <w:b w:val="0"/>
            <w:bCs/>
          </w:rPr>
          <w:t>×</w:t>
        </w:r>
      </w:ins>
      <w:r w:rsidR="00342591">
        <w:rPr>
          <w:rFonts w:ascii="UD デジタル 教科書体 NP-R" w:eastAsia="UD デジタル 教科書体 NP-R" w:hint="eastAsia"/>
          <w:b w:val="0"/>
          <w:bCs/>
        </w:rPr>
        <w:t>本論は三分に分けられます。1番目は４目の段落、“地図はなぜ異変する？”はタイトルで、次の2と3番目はそれぞれの理由となります。2番目は段落5は、“自然と人工的な変化”となります。3番目は、“</w:t>
      </w:r>
      <w:r w:rsidR="00350914">
        <w:rPr>
          <w:rFonts w:ascii="UD デジタル 教科書体 NP-R" w:eastAsia="UD デジタル 教科書体 NP-R" w:hint="eastAsia"/>
          <w:b w:val="0"/>
          <w:bCs/>
        </w:rPr>
        <w:t>地図を作成情報の質と量の進化”となります。</w:t>
      </w:r>
    </w:p>
    <w:p w14:paraId="67C8039D" w14:textId="77777777" w:rsidR="00350914" w:rsidRPr="004F4CD7" w:rsidRDefault="00350914" w:rsidP="00C179C9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</w:p>
    <w:p w14:paraId="740FAD87" w14:textId="75DA9A8F" w:rsidR="001535B2" w:rsidRDefault="00EA283F" w:rsidP="00A61DFF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  <w:ins w:id="2" w:author="Akiko" w:date="2022-10-16T09:35:00Z">
        <w:r>
          <w:rPr>
            <w:rFonts w:ascii="UD デジタル 教科書体 NP-R" w:eastAsia="UD デジタル 教科書体 NP-R" w:hint="eastAsia"/>
            <w:b w:val="0"/>
            <w:bCs/>
          </w:rPr>
          <w:t>×</w:t>
        </w:r>
      </w:ins>
      <w:r w:rsidR="001535B2" w:rsidRPr="004F4CD7">
        <w:rPr>
          <w:rFonts w:ascii="UD デジタル 教科書体 NP-R" w:eastAsia="UD デジタル 教科書体 NP-R" w:hint="eastAsia"/>
          <w:b w:val="0"/>
          <w:bCs/>
        </w:rPr>
        <w:t>2．</w:t>
      </w:r>
      <w:r w:rsidR="00C179C9">
        <w:rPr>
          <w:rFonts w:ascii="UD デジタル 教科書体 NP-R" w:eastAsia="UD デジタル 教科書体 NP-R" w:hint="eastAsia"/>
          <w:b w:val="0"/>
          <w:bCs/>
        </w:rPr>
        <w:t>本文中の</w:t>
      </w:r>
      <w:r w:rsidR="00794072" w:rsidRPr="00794072">
        <w:rPr>
          <w:rFonts w:ascii="UD デジタル 教科書体 NP-R" w:eastAsia="UD デジタル 教科書体 NP-R" w:hint="eastAsia"/>
          <w:b w:val="0"/>
          <w:bCs/>
          <w:u w:val="single"/>
        </w:rPr>
        <w:t xml:space="preserve">    </w:t>
      </w:r>
      <w:r w:rsidR="00794072">
        <w:rPr>
          <w:rFonts w:ascii="UD デジタル 教科書体 NP-R" w:eastAsia="UD デジタル 教科書体 NP-R" w:hint="eastAsia"/>
          <w:b w:val="0"/>
          <w:bCs/>
        </w:rPr>
        <w:t>の言葉は具体的に何を指すのか一言でまとめてください。</w:t>
      </w:r>
    </w:p>
    <w:p w14:paraId="672E4779" w14:textId="463DCBC8" w:rsidR="00C179C9" w:rsidRDefault="00C179C9" w:rsidP="004070EF">
      <w:pPr>
        <w:spacing w:line="600" w:lineRule="auto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 xml:space="preserve">  1) </w:t>
      </w:r>
      <w:r w:rsidR="0030530C">
        <w:rPr>
          <w:rFonts w:ascii="UD デジタル 教科書体 NP-R" w:eastAsia="UD デジタル 教科書体 NP-R" w:hint="eastAsia"/>
          <w:b w:val="0"/>
          <w:bCs/>
        </w:rPr>
        <w:t>９行目「</w:t>
      </w:r>
      <w:r w:rsidR="0030530C" w:rsidRPr="00794072">
        <w:rPr>
          <w:rFonts w:ascii="UD デジタル 教科書体 NP-R" w:eastAsia="UD デジタル 教科書体 NP-R" w:hint="eastAsia"/>
          <w:b w:val="0"/>
          <w:bCs/>
          <w:u w:val="single"/>
        </w:rPr>
        <w:t>その</w:t>
      </w:r>
      <w:r w:rsidR="0030530C">
        <w:rPr>
          <w:rFonts w:ascii="UD デジタル 教科書体 NP-R" w:eastAsia="UD デジタル 教科書体 NP-R" w:hint="eastAsia"/>
          <w:b w:val="0"/>
          <w:bCs/>
        </w:rPr>
        <w:t>利用目的」</w:t>
      </w:r>
      <w:r w:rsidR="00342591">
        <w:rPr>
          <w:rFonts w:ascii="UD デジタル 教科書体 NP-R" w:eastAsia="UD デジタル 教科書体 NP-R" w:hint="eastAsia"/>
          <w:b w:val="0"/>
          <w:bCs/>
        </w:rPr>
        <w:t xml:space="preserve">　地図を使う理由</w:t>
      </w:r>
      <w:r w:rsidR="00350914">
        <w:rPr>
          <w:rFonts w:ascii="UD デジタル 教科書体 NP-R" w:eastAsia="UD デジタル 教科書体 NP-R" w:hint="eastAsia"/>
          <w:b w:val="0"/>
          <w:bCs/>
        </w:rPr>
        <w:t>。</w:t>
      </w:r>
    </w:p>
    <w:p w14:paraId="7DBEA3BC" w14:textId="2A0C2C8F" w:rsidR="00C179C9" w:rsidRPr="0030530C" w:rsidRDefault="00C179C9" w:rsidP="0030530C">
      <w:pPr>
        <w:spacing w:line="600" w:lineRule="auto"/>
        <w:rPr>
          <w:rFonts w:ascii="UD デジタル 教科書体 NP-R" w:eastAsia="UD デジタル 教科書体 NP-R"/>
          <w:b w:val="0"/>
          <w:bCs/>
          <w:color w:val="FF0000"/>
        </w:rPr>
      </w:pPr>
      <w:r>
        <w:rPr>
          <w:rFonts w:ascii="UD デジタル 教科書体 NP-R" w:eastAsia="UD デジタル 教科書体 NP-R" w:hint="eastAsia"/>
          <w:b w:val="0"/>
          <w:bCs/>
        </w:rPr>
        <w:t xml:space="preserve">  </w:t>
      </w:r>
      <w:r w:rsidR="0030530C">
        <w:rPr>
          <w:rFonts w:ascii="UD デジタル 教科書体 NP-R" w:eastAsia="UD デジタル 教科書体 NP-R"/>
          <w:b w:val="0"/>
          <w:bCs/>
        </w:rPr>
        <w:t>2</w:t>
      </w:r>
      <w:r>
        <w:rPr>
          <w:rFonts w:ascii="UD デジタル 教科書体 NP-R" w:eastAsia="UD デジタル 教科書体 NP-R" w:hint="eastAsia"/>
          <w:b w:val="0"/>
          <w:bCs/>
        </w:rPr>
        <w:t>)</w:t>
      </w:r>
      <w:r w:rsidR="0030530C">
        <w:rPr>
          <w:rFonts w:ascii="UD デジタル 教科書体 NP-R" w:eastAsia="UD デジタル 教科書体 NP-R" w:hint="eastAsia"/>
          <w:b w:val="0"/>
          <w:bCs/>
        </w:rPr>
        <w:t xml:space="preserve"> 18行目「</w:t>
      </w:r>
      <w:r w:rsidR="0030530C" w:rsidRPr="0030530C">
        <w:rPr>
          <w:rFonts w:ascii="UD デジタル 教科書体 NP-R" w:eastAsia="UD デジタル 教科書体 NP-R" w:hint="eastAsia"/>
          <w:b w:val="0"/>
          <w:bCs/>
          <w:u w:val="single"/>
        </w:rPr>
        <w:t>そこ</w:t>
      </w:r>
      <w:r w:rsidR="0030530C">
        <w:rPr>
          <w:rFonts w:ascii="UD デジタル 教科書体 NP-R" w:eastAsia="UD デジタル 教科書体 NP-R" w:hint="eastAsia"/>
          <w:b w:val="0"/>
          <w:bCs/>
        </w:rPr>
        <w:t>に見られる地形」</w:t>
      </w:r>
      <w:r>
        <w:rPr>
          <w:rFonts w:ascii="UD デジタル 教科書体 NP-R" w:eastAsia="UD デジタル 教科書体 NP-R" w:hint="eastAsia"/>
          <w:b w:val="0"/>
          <w:bCs/>
        </w:rPr>
        <w:t xml:space="preserve"> </w:t>
      </w:r>
      <w:r w:rsidR="005C4EDC">
        <w:rPr>
          <w:rFonts w:ascii="UD デジタル 教科書体 NP-R" w:eastAsia="UD デジタル 教科書体 NP-R" w:hint="eastAsia"/>
          <w:b w:val="0"/>
          <w:bCs/>
        </w:rPr>
        <w:t>二つの同じような地図を比べること。</w:t>
      </w:r>
    </w:p>
    <w:p w14:paraId="5BA978F2" w14:textId="3EBA8D37" w:rsidR="00350914" w:rsidRDefault="00C179C9" w:rsidP="004070EF">
      <w:pPr>
        <w:spacing w:line="600" w:lineRule="auto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 xml:space="preserve">  </w:t>
      </w:r>
      <w:r w:rsidR="0030530C">
        <w:rPr>
          <w:rFonts w:ascii="UD デジタル 教科書体 NP-R" w:eastAsia="UD デジタル 教科書体 NP-R"/>
          <w:b w:val="0"/>
          <w:bCs/>
        </w:rPr>
        <w:t>3</w:t>
      </w:r>
      <w:r>
        <w:rPr>
          <w:rFonts w:ascii="UD デジタル 教科書体 NP-R" w:eastAsia="UD デジタル 教科書体 NP-R" w:hint="eastAsia"/>
          <w:b w:val="0"/>
          <w:bCs/>
        </w:rPr>
        <w:t>) 2</w:t>
      </w:r>
      <w:r w:rsidR="0030530C">
        <w:rPr>
          <w:rFonts w:ascii="UD デジタル 教科書体 NP-R" w:eastAsia="UD デジタル 教科書体 NP-R"/>
          <w:b w:val="0"/>
          <w:bCs/>
        </w:rPr>
        <w:t>4</w:t>
      </w:r>
      <w:r>
        <w:rPr>
          <w:rFonts w:ascii="UD デジタル 教科書体 NP-R" w:eastAsia="UD デジタル 教科書体 NP-R" w:hint="eastAsia"/>
          <w:b w:val="0"/>
          <w:bCs/>
        </w:rPr>
        <w:t>行目「</w:t>
      </w:r>
      <w:r w:rsidRPr="00794072">
        <w:rPr>
          <w:rFonts w:ascii="UD デジタル 教科書体 NP-R" w:eastAsia="UD デジタル 教科書体 NP-R" w:hint="eastAsia"/>
          <w:b w:val="0"/>
          <w:bCs/>
          <w:u w:val="single"/>
        </w:rPr>
        <w:t>この</w:t>
      </w:r>
      <w:r>
        <w:rPr>
          <w:rFonts w:ascii="UD デジタル 教科書体 NP-R" w:eastAsia="UD デジタル 教科書体 NP-R" w:hint="eastAsia"/>
          <w:b w:val="0"/>
          <w:bCs/>
        </w:rPr>
        <w:t>地形の変化</w:t>
      </w:r>
      <w:r w:rsidR="00841D5A">
        <w:rPr>
          <w:rFonts w:ascii="UD デジタル 教科書体 NP-R" w:eastAsia="UD デジタル 教科書体 NP-R" w:hint="eastAsia"/>
          <w:b w:val="0"/>
          <w:bCs/>
        </w:rPr>
        <w:t>」</w:t>
      </w:r>
      <w:r w:rsidR="00350914">
        <w:rPr>
          <w:rFonts w:ascii="UD デジタル 教科書体 NP-R" w:eastAsia="UD デジタル 教科書体 NP-R" w:hint="eastAsia"/>
          <w:b w:val="0"/>
          <w:bCs/>
        </w:rPr>
        <w:t>地球を変化する自然的の現象。</w:t>
      </w:r>
    </w:p>
    <w:p w14:paraId="7FE4BBEF" w14:textId="60EFA12D" w:rsidR="0030530C" w:rsidRDefault="00794072" w:rsidP="004070EF">
      <w:pPr>
        <w:spacing w:line="600" w:lineRule="auto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 xml:space="preserve">  </w:t>
      </w:r>
      <w:r w:rsidR="0030530C">
        <w:rPr>
          <w:rFonts w:ascii="UD デジタル 教科書体 NP-R" w:eastAsia="UD デジタル 教科書体 NP-R"/>
          <w:b w:val="0"/>
          <w:bCs/>
        </w:rPr>
        <w:t>4</w:t>
      </w:r>
      <w:r>
        <w:rPr>
          <w:rFonts w:ascii="UD デジタル 教科書体 NP-R" w:eastAsia="UD デジタル 教科書体 NP-R"/>
          <w:b w:val="0"/>
          <w:bCs/>
        </w:rPr>
        <w:t xml:space="preserve">) </w:t>
      </w:r>
      <w:r>
        <w:rPr>
          <w:rFonts w:ascii="UD デジタル 教科書体 NP-R" w:eastAsia="UD デジタル 教科書体 NP-R" w:hint="eastAsia"/>
          <w:b w:val="0"/>
          <w:bCs/>
        </w:rPr>
        <w:t>31行目「</w:t>
      </w:r>
      <w:r w:rsidRPr="007E3A0B">
        <w:rPr>
          <w:rFonts w:ascii="UD デジタル 教科書体 NP-R" w:eastAsia="UD デジタル 教科書体 NP-R" w:hint="eastAsia"/>
          <w:b w:val="0"/>
          <w:bCs/>
          <w:u w:val="single"/>
        </w:rPr>
        <w:t>その</w:t>
      </w:r>
      <w:r>
        <w:rPr>
          <w:rFonts w:ascii="UD デジタル 教科書体 NP-R" w:eastAsia="UD デジタル 教科書体 NP-R" w:hint="eastAsia"/>
          <w:b w:val="0"/>
          <w:bCs/>
        </w:rPr>
        <w:t xml:space="preserve">地」 </w:t>
      </w:r>
      <w:r w:rsidR="00350914">
        <w:rPr>
          <w:rFonts w:ascii="UD デジタル 教科書体 NP-R" w:eastAsia="UD デジタル 教科書体 NP-R" w:hint="eastAsia"/>
          <w:b w:val="0"/>
          <w:bCs/>
        </w:rPr>
        <w:t>地図にはまだ反映されない地方。</w:t>
      </w:r>
    </w:p>
    <w:p w14:paraId="3C7D6FD4" w14:textId="13676044" w:rsidR="00794072" w:rsidRDefault="00794072" w:rsidP="004070EF">
      <w:pPr>
        <w:spacing w:line="600" w:lineRule="auto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lastRenderedPageBreak/>
        <w:t xml:space="preserve"> </w:t>
      </w:r>
    </w:p>
    <w:p w14:paraId="438F3B87" w14:textId="0629D99F" w:rsidR="005746DC" w:rsidRDefault="00274E75" w:rsidP="00F01664">
      <w:pPr>
        <w:spacing w:line="700" w:lineRule="exact"/>
        <w:ind w:left="335" w:hangingChars="150" w:hanging="335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/>
          <w:b w:val="0"/>
          <w:bCs/>
        </w:rPr>
        <w:t>3</w:t>
      </w:r>
      <w:r w:rsidRPr="00274E75">
        <w:rPr>
          <w:rFonts w:ascii="UD デジタル 教科書体 NP-R" w:eastAsia="UD デジタル 教科書体 NP-R" w:hint="eastAsia"/>
          <w:b w:val="0"/>
          <w:bCs/>
        </w:rPr>
        <w:t>．</w:t>
      </w:r>
      <w:r w:rsidR="0030530C">
        <w:rPr>
          <w:rFonts w:ascii="UD デジタル 教科書体 NP-R" w:eastAsia="UD デジタル 教科書体 NP-R"/>
          <w:b w:val="0"/>
          <w:bCs/>
        </w:rPr>
        <w:t>16</w:t>
      </w:r>
      <w:r w:rsidRPr="00274E75">
        <w:rPr>
          <w:rFonts w:ascii="UD デジタル 教科書体 NP-R" w:eastAsia="UD デジタル 教科書体 NP-R" w:hint="eastAsia"/>
          <w:b w:val="0"/>
          <w:bCs/>
        </w:rPr>
        <w:t>行目</w:t>
      </w:r>
      <w:r w:rsidR="005746DC">
        <w:rPr>
          <w:rFonts w:ascii="UD デジタル 教科書体 NP-R" w:eastAsia="UD デジタル 教科書体 NP-R" w:hint="eastAsia"/>
          <w:b w:val="0"/>
          <w:bCs/>
        </w:rPr>
        <w:t>「これは南極大陸を比較すると、わかりやすい</w:t>
      </w:r>
      <w:r w:rsidRPr="00274E75">
        <w:rPr>
          <w:rFonts w:ascii="UD デジタル 教科書体 NP-R" w:eastAsia="UD デジタル 教科書体 NP-R" w:hint="eastAsia"/>
          <w:b w:val="0"/>
          <w:bCs/>
        </w:rPr>
        <w:t>」とありますが、</w:t>
      </w:r>
      <w:r w:rsidR="005746DC">
        <w:rPr>
          <w:rFonts w:ascii="UD デジタル 教科書体 NP-R" w:eastAsia="UD デジタル 教科書体 NP-R" w:hint="eastAsia"/>
          <w:b w:val="0"/>
          <w:bCs/>
        </w:rPr>
        <w:t>何がわかりやすいのか、具体的に説明してください。</w:t>
      </w:r>
    </w:p>
    <w:p w14:paraId="078C3E00" w14:textId="3C5F5045" w:rsidR="005746DC" w:rsidRPr="00274E75" w:rsidRDefault="00EA283F" w:rsidP="005746DC">
      <w:pPr>
        <w:spacing w:line="700" w:lineRule="exact"/>
        <w:rPr>
          <w:rFonts w:ascii="UD デジタル 教科書体 NP-R" w:eastAsia="UD デジタル 教科書体 NP-R"/>
          <w:b w:val="0"/>
          <w:bCs/>
        </w:rPr>
      </w:pPr>
      <w:ins w:id="3" w:author="Akiko" w:date="2022-10-16T09:36:00Z">
        <w:r>
          <w:rPr>
            <w:rFonts w:ascii="UD デジタル 教科書体 NP-R" w:eastAsia="UD デジタル 教科書体 NP-R" w:hint="eastAsia"/>
            <w:bCs/>
            <w:u w:val="dotted"/>
          </w:rPr>
          <w:t>△</w:t>
        </w:r>
      </w:ins>
      <w:r w:rsidR="009F1FFC">
        <w:rPr>
          <w:rFonts w:ascii="UD デジタル 教科書体 NP-R" w:eastAsia="UD デジタル 教科書体 NP-R" w:hint="eastAsia"/>
          <w:bCs/>
          <w:u w:val="dotted"/>
        </w:rPr>
        <w:t>皆はもう南極大陸を中心と認識したので、だから南極を地図の中心にすれば、多分周りの国はもっとやすく見分ける。</w:t>
      </w:r>
      <w:r w:rsidR="00203837" w:rsidRPr="00274E75">
        <w:rPr>
          <w:rFonts w:ascii="UD デジタル 教科書体 NP-R" w:eastAsia="UD デジタル 教科書体 NP-R" w:hint="eastAsia"/>
          <w:bCs/>
          <w:u w:val="dotted"/>
        </w:rPr>
        <w:t xml:space="preserve">　　　　　　　　　　　　　　　　　　　　　　　　　　　　　　　　　　　　　　　　　　　</w:t>
      </w:r>
      <w:r w:rsidR="005746DC" w:rsidRPr="00274E75">
        <w:rPr>
          <w:rFonts w:ascii="UD デジタル 教科書体 NP-R" w:eastAsia="UD デジタル 教科書体 NP-R" w:hint="eastAsia"/>
          <w:bCs/>
          <w:u w:val="dotted"/>
        </w:rPr>
        <w:t xml:space="preserve">　　　　　　　　　　　　　　　　　　　　　　　　　　　　　　　　　　　　　</w:t>
      </w:r>
    </w:p>
    <w:p w14:paraId="6F8D5F7D" w14:textId="705C22D4" w:rsidR="004F4CD7" w:rsidRDefault="004F4CD7" w:rsidP="00274E75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</w:p>
    <w:p w14:paraId="19B11C60" w14:textId="77777777" w:rsidR="004070EF" w:rsidRDefault="004070EF" w:rsidP="00274E75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</w:p>
    <w:p w14:paraId="5F6527D6" w14:textId="0276DBFF" w:rsidR="00841D5A" w:rsidRDefault="00EA283F" w:rsidP="00274E75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  <w:ins w:id="4" w:author="Akiko" w:date="2022-10-16T09:36:00Z">
        <w:r>
          <w:rPr>
            <w:rFonts w:ascii="UD デジタル 教科書体 NP-R" w:eastAsia="UD デジタル 教科書体 NP-R" w:hint="eastAsia"/>
            <w:b w:val="0"/>
            <w:bCs/>
          </w:rPr>
          <w:t>△</w:t>
        </w:r>
      </w:ins>
      <w:r w:rsidR="00841D5A">
        <w:rPr>
          <w:rFonts w:ascii="UD デジタル 教科書体 NP-R" w:eastAsia="UD デジタル 教科書体 NP-R" w:hint="eastAsia"/>
          <w:b w:val="0"/>
          <w:bCs/>
        </w:rPr>
        <w:t>４．2</w:t>
      </w:r>
      <w:r w:rsidR="0030530C">
        <w:rPr>
          <w:rFonts w:ascii="UD デジタル 教科書体 NP-R" w:eastAsia="UD デジタル 教科書体 NP-R"/>
          <w:b w:val="0"/>
          <w:bCs/>
        </w:rPr>
        <w:t>8</w:t>
      </w:r>
      <w:r w:rsidR="00841D5A">
        <w:rPr>
          <w:rFonts w:ascii="UD デジタル 教科書体 NP-R" w:eastAsia="UD デジタル 教科書体 NP-R" w:hint="eastAsia"/>
          <w:b w:val="0"/>
          <w:bCs/>
        </w:rPr>
        <w:t>行目「</w:t>
      </w:r>
      <w:r w:rsidR="00841D5A" w:rsidRPr="00DF46C6">
        <w:rPr>
          <w:rFonts w:ascii="UD デジタル 教科書体 NP-R" w:eastAsia="UD デジタル 教科書体 NP-R" w:hint="eastAsia"/>
          <w:b w:val="0"/>
          <w:bCs/>
        </w:rPr>
        <w:t>地図を作成する側の情報の量と質が変化した</w:t>
      </w:r>
      <w:r w:rsidR="00841D5A">
        <w:rPr>
          <w:rFonts w:ascii="UD デジタル 教科書体 NP-R" w:eastAsia="UD デジタル 教科書体 NP-R" w:hint="eastAsia"/>
          <w:b w:val="0"/>
          <w:bCs/>
        </w:rPr>
        <w:t>」とありますが、ここでいう「量」と「質」は</w:t>
      </w:r>
      <w:r w:rsidR="00841D5A" w:rsidRPr="00EA283F">
        <w:rPr>
          <w:rFonts w:ascii="UD デジタル 教科書体 NP-R" w:eastAsia="UD デジタル 教科書体 NP-R" w:hint="eastAsia"/>
          <w:b w:val="0"/>
          <w:bCs/>
          <w:highlight w:val="yellow"/>
        </w:rPr>
        <w:t>それぞれ具体的には何か、なぜそれが変化したのか</w:t>
      </w:r>
      <w:r w:rsidR="00841D5A">
        <w:rPr>
          <w:rFonts w:ascii="UD デジタル 教科書体 NP-R" w:eastAsia="UD デジタル 教科書体 NP-R" w:hint="eastAsia"/>
          <w:b w:val="0"/>
          <w:bCs/>
        </w:rPr>
        <w:t>を簡潔に説明してください。</w:t>
      </w:r>
    </w:p>
    <w:p w14:paraId="05DAE7CB" w14:textId="5EECBB32" w:rsidR="00203837" w:rsidRPr="00274E75" w:rsidRDefault="00841D5A" w:rsidP="00203837">
      <w:pPr>
        <w:spacing w:line="700" w:lineRule="exact"/>
        <w:rPr>
          <w:rFonts w:ascii="UD デジタル 教科書体 NP-R" w:eastAsia="UD デジタル 教科書体 NP-R"/>
          <w:b w:val="0"/>
          <w:bCs/>
        </w:rPr>
      </w:pPr>
      <w:r w:rsidRPr="00274E75">
        <w:rPr>
          <w:rFonts w:ascii="UD デジタル 教科書体 NP-R" w:eastAsia="UD デジタル 教科書体 NP-R" w:hint="eastAsia"/>
          <w:bCs/>
          <w:u w:val="dotted"/>
        </w:rPr>
        <w:t xml:space="preserve">　</w:t>
      </w:r>
      <w:r w:rsidRPr="00841D5A">
        <w:rPr>
          <w:rFonts w:ascii="UD デジタル 教科書体 NP-R" w:eastAsia="UD デジタル 教科書体 NP-R" w:hint="eastAsia"/>
          <w:b w:val="0"/>
          <w:u w:val="dotted"/>
        </w:rPr>
        <w:t>量：</w:t>
      </w:r>
      <w:r w:rsidR="009F1FFC">
        <w:rPr>
          <w:rFonts w:ascii="UD デジタル 教科書体 NP-R" w:eastAsia="UD デジタル 教科書体 NP-R" w:hint="eastAsia"/>
          <w:b w:val="0"/>
          <w:u w:val="dotted"/>
        </w:rPr>
        <w:t>技術の進化に従って、航空写真や衛星の依頼、多数の写真が撮れるようになった。</w:t>
      </w:r>
      <w:r w:rsidRPr="00841D5A">
        <w:rPr>
          <w:rFonts w:ascii="UD デジタル 教科書体 NP-R" w:eastAsia="UD デジタル 教科書体 NP-R" w:hint="eastAsia"/>
          <w:b w:val="0"/>
          <w:u w:val="dotted"/>
        </w:rPr>
        <w:t xml:space="preserve">　</w:t>
      </w:r>
      <w:r w:rsidR="00203837" w:rsidRPr="00274E75">
        <w:rPr>
          <w:rFonts w:ascii="UD デジタル 教科書体 NP-R" w:eastAsia="UD デジタル 教科書体 NP-R" w:hint="eastAsia"/>
          <w:bCs/>
          <w:u w:val="dotted"/>
        </w:rPr>
        <w:t xml:space="preserve">　　　　　　　　　　　　　　　　　　　　　　　　　　　　　　　　　　　　　　　　　　　</w:t>
      </w:r>
    </w:p>
    <w:p w14:paraId="39A22A54" w14:textId="7F4C7D29" w:rsidR="00841D5A" w:rsidRPr="00841D5A" w:rsidRDefault="00841D5A" w:rsidP="00203837">
      <w:pPr>
        <w:spacing w:line="700" w:lineRule="exact"/>
        <w:rPr>
          <w:rFonts w:ascii="UD デジタル 教科書体 NP-R" w:eastAsia="UD デジタル 教科書体 NP-R"/>
          <w:b w:val="0"/>
        </w:rPr>
      </w:pPr>
      <w:r w:rsidRPr="00841D5A">
        <w:rPr>
          <w:rFonts w:ascii="UD デジタル 教科書体 NP-R" w:eastAsia="UD デジタル 教科書体 NP-R" w:hint="eastAsia"/>
          <w:b w:val="0"/>
          <w:u w:val="dotted"/>
        </w:rPr>
        <w:t xml:space="preserve">　　　　　　　　　　　　　　　　　　　　　　　　　　　</w:t>
      </w:r>
      <w:r w:rsidR="00203837">
        <w:rPr>
          <w:rFonts w:ascii="UD デジタル 教科書体 NP-R" w:eastAsia="UD デジタル 教科書体 NP-R" w:hint="eastAsia"/>
          <w:b w:val="0"/>
          <w:u w:val="dotted"/>
        </w:rPr>
        <w:t xml:space="preserve">           </w:t>
      </w:r>
      <w:r w:rsidRPr="00841D5A">
        <w:rPr>
          <w:rFonts w:ascii="UD デジタル 教科書体 NP-R" w:eastAsia="UD デジタル 教科書体 NP-R" w:hint="eastAsia"/>
          <w:b w:val="0"/>
          <w:u w:val="dotted"/>
        </w:rPr>
        <w:t xml:space="preserve">　　　　　　　　　　　</w:t>
      </w:r>
    </w:p>
    <w:p w14:paraId="7780DF53" w14:textId="787C9F5A" w:rsidR="00203837" w:rsidRPr="00274E75" w:rsidRDefault="00841D5A" w:rsidP="00203837">
      <w:pPr>
        <w:spacing w:line="700" w:lineRule="exact"/>
        <w:rPr>
          <w:rFonts w:ascii="UD デジタル 教科書体 NP-R" w:eastAsia="UD デジタル 教科書体 NP-R"/>
          <w:b w:val="0"/>
          <w:bCs/>
        </w:rPr>
      </w:pPr>
      <w:r w:rsidRPr="00274E75">
        <w:rPr>
          <w:rFonts w:ascii="UD デジタル 教科書体 NP-R" w:eastAsia="UD デジタル 教科書体 NP-R" w:hint="eastAsia"/>
          <w:bCs/>
          <w:u w:val="dotted"/>
        </w:rPr>
        <w:t xml:space="preserve">　</w:t>
      </w:r>
      <w:r w:rsidRPr="00841D5A">
        <w:rPr>
          <w:rFonts w:ascii="UD デジタル 教科書体 NP-R" w:eastAsia="UD デジタル 教科書体 NP-R" w:hint="eastAsia"/>
          <w:b w:val="0"/>
          <w:u w:val="dotted"/>
        </w:rPr>
        <w:t>質：</w:t>
      </w:r>
      <w:r w:rsidR="009F1FFC">
        <w:rPr>
          <w:rFonts w:ascii="UD デジタル 教科書体 NP-R" w:eastAsia="UD デジタル 教科書体 NP-R" w:hint="eastAsia"/>
          <w:b w:val="0"/>
          <w:u w:val="dotted"/>
        </w:rPr>
        <w:t>技術の進化により、もっと正確的、質の高い写真を撮れるようになりました。</w:t>
      </w:r>
      <w:r w:rsidRPr="00841D5A">
        <w:rPr>
          <w:rFonts w:ascii="UD デジタル 教科書体 NP-R" w:eastAsia="UD デジタル 教科書体 NP-R" w:hint="eastAsia"/>
          <w:b w:val="0"/>
          <w:u w:val="dotted"/>
        </w:rPr>
        <w:t xml:space="preserve">　</w:t>
      </w:r>
      <w:r w:rsidR="00203837" w:rsidRPr="00274E75">
        <w:rPr>
          <w:rFonts w:ascii="UD デジタル 教科書体 NP-R" w:eastAsia="UD デジタル 教科書体 NP-R" w:hint="eastAsia"/>
          <w:bCs/>
          <w:u w:val="dotted"/>
        </w:rPr>
        <w:t xml:space="preserve">　　　　　　　　　　　　　　　　　　　　　　　　　　　　　　　　　　　　　　　　　　　</w:t>
      </w:r>
    </w:p>
    <w:p w14:paraId="1F4CCBAC" w14:textId="6BE43E7D" w:rsidR="00841D5A" w:rsidRPr="00841D5A" w:rsidRDefault="00841D5A" w:rsidP="00203837">
      <w:pPr>
        <w:spacing w:line="700" w:lineRule="exact"/>
        <w:rPr>
          <w:rFonts w:ascii="UD デジタル 教科書体 NP-R" w:eastAsia="UD デジタル 教科書体 NP-R"/>
          <w:b w:val="0"/>
        </w:rPr>
      </w:pPr>
      <w:r w:rsidRPr="00841D5A">
        <w:rPr>
          <w:rFonts w:ascii="UD デジタル 教科書体 NP-R" w:eastAsia="UD デジタル 教科書体 NP-R" w:hint="eastAsia"/>
          <w:b w:val="0"/>
          <w:u w:val="dotted"/>
        </w:rPr>
        <w:t xml:space="preserve">　　　　　　　　　　　　　　　　　　　</w:t>
      </w:r>
      <w:r w:rsidR="00203837">
        <w:rPr>
          <w:rFonts w:ascii="UD デジタル 教科書体 NP-R" w:eastAsia="UD デジタル 教科書体 NP-R" w:hint="eastAsia"/>
          <w:b w:val="0"/>
          <w:u w:val="dotted"/>
        </w:rPr>
        <w:t xml:space="preserve">                                         </w:t>
      </w:r>
      <w:r w:rsidRPr="00841D5A">
        <w:rPr>
          <w:rFonts w:ascii="UD デジタル 教科書体 NP-R" w:eastAsia="UD デジタル 教科書体 NP-R" w:hint="eastAsia"/>
          <w:b w:val="0"/>
          <w:u w:val="dotted"/>
        </w:rPr>
        <w:t xml:space="preserve">　　　　</w:t>
      </w:r>
    </w:p>
    <w:p w14:paraId="717DB910" w14:textId="5BB563D6" w:rsidR="00841D5A" w:rsidRDefault="00841D5A" w:rsidP="00274E75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</w:p>
    <w:p w14:paraId="58C3F35D" w14:textId="77777777" w:rsidR="004070EF" w:rsidRDefault="004070EF" w:rsidP="00274E75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</w:p>
    <w:p w14:paraId="2C13175A" w14:textId="4B23AE04" w:rsidR="00203837" w:rsidRPr="00274E75" w:rsidRDefault="00EA283F" w:rsidP="00B35417">
      <w:pPr>
        <w:spacing w:line="500" w:lineRule="exact"/>
        <w:ind w:left="112" w:hangingChars="50" w:hanging="112"/>
        <w:rPr>
          <w:rFonts w:ascii="UD デジタル 教科書体 NP-R" w:eastAsia="UD デジタル 教科書体 NP-R"/>
          <w:b w:val="0"/>
          <w:bCs/>
        </w:rPr>
      </w:pPr>
      <w:ins w:id="5" w:author="Akiko" w:date="2022-10-16T09:37:00Z">
        <w:r>
          <w:rPr>
            <w:rFonts w:ascii="UD デジタル 教科書体 NP-R" w:eastAsia="UD デジタル 教科書体 NP-R" w:hint="eastAsia"/>
            <w:b w:val="0"/>
            <w:bCs/>
          </w:rPr>
          <w:t>〇</w:t>
        </w:r>
      </w:ins>
      <w:r w:rsidR="00841D5A">
        <w:rPr>
          <w:rFonts w:ascii="UD デジタル 教科書体 NP-R" w:eastAsia="UD デジタル 教科書体 NP-R" w:hint="eastAsia"/>
          <w:b w:val="0"/>
          <w:bCs/>
        </w:rPr>
        <w:t>５</w:t>
      </w:r>
      <w:r w:rsidR="005746DC">
        <w:rPr>
          <w:rFonts w:ascii="UD デジタル 教科書体 NP-R" w:eastAsia="UD デジタル 教科書体 NP-R" w:hint="eastAsia"/>
          <w:b w:val="0"/>
          <w:bCs/>
        </w:rPr>
        <w:t>．</w:t>
      </w:r>
      <w:r w:rsidR="00B35417" w:rsidRPr="00B35417">
        <w:rPr>
          <w:rFonts w:ascii="UD デジタル 教科書体 NP-R" w:eastAsia="UD デジタル 教科書体 NP-R" w:hint="eastAsia"/>
          <w:b w:val="0"/>
          <w:bCs/>
        </w:rPr>
        <w:t>35行目「この理由を考えながら」とありますが、「何を」「なぜ」考えなければならないのかがわかるように、具体的に説明してください。</w:t>
      </w:r>
      <w:r w:rsidR="00691C54">
        <w:rPr>
          <w:rFonts w:ascii="UD デジタル 教科書体 NP-R" w:eastAsia="UD デジタル 教科書体 NP-R" w:hint="eastAsia"/>
          <w:bCs/>
          <w:u w:val="dotted"/>
        </w:rPr>
        <w:t>「何を」は指したのは、それぞれの地図はなぜ同じ場所で、違う地形が表示されるの点です。「なぜ」は指すのは、もっと良く地図を理解ため、地図と地図の色んな違いを</w:t>
      </w:r>
      <w:r w:rsidR="008F7E49">
        <w:rPr>
          <w:rFonts w:ascii="UD デジタル 教科書体 NP-R" w:eastAsia="UD デジタル 教科書体 NP-R" w:hint="eastAsia"/>
          <w:bCs/>
          <w:u w:val="dotted"/>
        </w:rPr>
        <w:t>理解する、周りの地形をより良く理解できる。</w:t>
      </w:r>
      <w:r w:rsidR="00203837" w:rsidRPr="00274E75">
        <w:rPr>
          <w:rFonts w:ascii="UD デジタル 教科書体 NP-R" w:eastAsia="UD デジタル 教科書体 NP-R" w:hint="eastAsia"/>
          <w:bCs/>
          <w:u w:val="dotted"/>
        </w:rPr>
        <w:t xml:space="preserve">　　　　　　　　　　　　　　　　　　　　　　　　　　　　　　　　　　　　　　　　　　</w:t>
      </w:r>
    </w:p>
    <w:p w14:paraId="5886E820" w14:textId="67DA52CD" w:rsidR="005746DC" w:rsidRPr="00274E75" w:rsidRDefault="005746DC" w:rsidP="005746DC">
      <w:pPr>
        <w:spacing w:line="700" w:lineRule="exact"/>
        <w:rPr>
          <w:rFonts w:ascii="UD デジタル 教科書体 NP-R" w:eastAsia="UD デジタル 教科書体 NP-R"/>
          <w:b w:val="0"/>
          <w:bCs/>
        </w:rPr>
      </w:pPr>
      <w:r w:rsidRPr="00C6565B">
        <w:rPr>
          <w:rFonts w:ascii="UD デジタル 教科書体 NP-R" w:eastAsia="UD デジタル 教科書体 NP-R" w:hint="eastAsia"/>
          <w:b w:val="0"/>
          <w:u w:val="dotted"/>
        </w:rPr>
        <w:t xml:space="preserve">　　　　　　　　　　　　　</w:t>
      </w:r>
      <w:r w:rsidR="00203837">
        <w:rPr>
          <w:rFonts w:ascii="UD デジタル 教科書体 NP-R" w:eastAsia="UD デジタル 教科書体 NP-R" w:hint="eastAsia"/>
          <w:b w:val="0"/>
          <w:u w:val="dotted"/>
        </w:rPr>
        <w:t xml:space="preserve">        </w:t>
      </w:r>
      <w:r w:rsidRPr="00C6565B">
        <w:rPr>
          <w:rFonts w:ascii="UD デジタル 教科書体 NP-R" w:eastAsia="UD デジタル 教科書体 NP-R" w:hint="eastAsia"/>
          <w:b w:val="0"/>
          <w:u w:val="dotted"/>
        </w:rPr>
        <w:t xml:space="preserve">　　　　　　　　　　　　　　</w:t>
      </w:r>
      <w:r w:rsidRPr="00274E75">
        <w:rPr>
          <w:rFonts w:ascii="UD デジタル 教科書体 NP-R" w:eastAsia="UD デジタル 教科書体 NP-R" w:hint="eastAsia"/>
          <w:bCs/>
          <w:u w:val="dotted"/>
        </w:rPr>
        <w:t xml:space="preserve">　　　　　　　　　　　　</w:t>
      </w:r>
    </w:p>
    <w:p w14:paraId="34A9682E" w14:textId="77777777" w:rsidR="00203837" w:rsidRPr="00274E75" w:rsidRDefault="00203837" w:rsidP="00203837">
      <w:pPr>
        <w:spacing w:line="700" w:lineRule="exact"/>
        <w:rPr>
          <w:rFonts w:ascii="UD デジタル 教科書体 NP-R" w:eastAsia="UD デジタル 教科書体 NP-R"/>
          <w:b w:val="0"/>
          <w:bCs/>
        </w:rPr>
      </w:pPr>
      <w:r w:rsidRPr="00274E75">
        <w:rPr>
          <w:rFonts w:ascii="UD デジタル 教科書体 NP-R" w:eastAsia="UD デジタル 教科書体 NP-R" w:hint="eastAsia"/>
          <w:bCs/>
          <w:u w:val="dotted"/>
        </w:rPr>
        <w:t xml:space="preserve">　　　　　　　　　　　　　　　　　　　　　　　　　　　　　　　　　　　　　　　　　　　</w:t>
      </w:r>
    </w:p>
    <w:p w14:paraId="7DDDB356" w14:textId="61E54BAF" w:rsidR="005746DC" w:rsidRPr="00203837" w:rsidRDefault="005746DC" w:rsidP="00A61DFF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</w:p>
    <w:p w14:paraId="34956F69" w14:textId="66510F57" w:rsidR="00841D5A" w:rsidRDefault="00841D5A" w:rsidP="00A61DFF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</w:p>
    <w:p w14:paraId="4EC66CEC" w14:textId="3DA7605C" w:rsidR="00841D5A" w:rsidRDefault="00841D5A" w:rsidP="00A61DFF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</w:p>
    <w:p w14:paraId="592873C0" w14:textId="69ED6D44" w:rsidR="00203837" w:rsidRDefault="00203837" w:rsidP="00A61DFF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</w:p>
    <w:p w14:paraId="5485B539" w14:textId="77777777" w:rsidR="00B35417" w:rsidRDefault="00B35417" w:rsidP="00A61DFF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</w:p>
    <w:p w14:paraId="03BBCEFA" w14:textId="77777777" w:rsidR="00F01664" w:rsidRPr="00F01664" w:rsidRDefault="00F01664" w:rsidP="00F01664">
      <w:pPr>
        <w:spacing w:line="500" w:lineRule="exact"/>
        <w:rPr>
          <w:rFonts w:ascii="UD デジタル 教科書体 N-R" w:eastAsia="UD デジタル 教科書体 N-R"/>
          <w:b w:val="0"/>
        </w:rPr>
      </w:pPr>
      <w:r w:rsidRPr="00F01664">
        <w:rPr>
          <w:rFonts w:ascii="Arial" w:eastAsia="UD デジタル 教科書体 N-R" w:hAnsi="Arial" w:cs="Arial"/>
          <w:b w:val="0"/>
          <w:color w:val="0070C0"/>
          <w:sz w:val="32"/>
          <w:szCs w:val="32"/>
        </w:rPr>
        <w:t>Personal-meaning construction</w:t>
      </w:r>
    </w:p>
    <w:p w14:paraId="601C55CE" w14:textId="77777777" w:rsidR="004070EF" w:rsidRDefault="00841D5A" w:rsidP="00A61DFF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>6</w:t>
      </w:r>
      <w:r w:rsidR="00C6565B">
        <w:rPr>
          <w:rFonts w:ascii="UD デジタル 教科書体 NP-R" w:eastAsia="UD デジタル 教科書体 NP-R" w:hint="eastAsia"/>
          <w:b w:val="0"/>
          <w:bCs/>
        </w:rPr>
        <w:t>．36行目「地図上の地形を比較すると、何か発見があるのではないだろうか」とありますが、ど</w:t>
      </w:r>
      <w:r w:rsidR="004070EF">
        <w:rPr>
          <w:rFonts w:ascii="UD デジタル 教科書体 NP-R" w:eastAsia="UD デジタル 教科書体 NP-R" w:hint="eastAsia"/>
          <w:b w:val="0"/>
          <w:bCs/>
        </w:rPr>
        <w:t xml:space="preserve">  </w:t>
      </w:r>
    </w:p>
    <w:p w14:paraId="3FE52D7F" w14:textId="77777777" w:rsidR="004070EF" w:rsidRDefault="00C6565B" w:rsidP="004070EF">
      <w:pPr>
        <w:spacing w:line="500" w:lineRule="exact"/>
        <w:ind w:firstLineChars="100" w:firstLine="223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>んな発見があるか考えてみましょう。それは例えば、どの地点や場所を比較した場合</w:t>
      </w:r>
      <w:r w:rsidR="004070EF">
        <w:rPr>
          <w:rFonts w:ascii="UD デジタル 教科書体 NP-R" w:eastAsia="UD デジタル 教科書体 NP-R" w:hint="eastAsia"/>
          <w:b w:val="0"/>
          <w:bCs/>
        </w:rPr>
        <w:t xml:space="preserve">か、どの地 </w:t>
      </w:r>
    </w:p>
    <w:p w14:paraId="6FD541F3" w14:textId="49BA1479" w:rsidR="00C6565B" w:rsidRPr="00D2688D" w:rsidRDefault="004070EF" w:rsidP="00F01664">
      <w:pPr>
        <w:spacing w:line="500" w:lineRule="exact"/>
        <w:ind w:firstLineChars="100" w:firstLine="223"/>
        <w:rPr>
          <w:rFonts w:ascii="UD デジタル 教科書体 NP-R" w:eastAsia="UD デジタル 教科書体 NP-R"/>
          <w:color w:val="0070C0"/>
        </w:rPr>
      </w:pPr>
      <w:r>
        <w:rPr>
          <w:rFonts w:ascii="UD デジタル 教科書体 NP-R" w:eastAsia="UD デジタル 教科書体 NP-R" w:hint="eastAsia"/>
          <w:b w:val="0"/>
          <w:bCs/>
        </w:rPr>
        <w:t>図を比較した場合ですか。</w:t>
      </w:r>
    </w:p>
    <w:p w14:paraId="1ACB66BB" w14:textId="35EDCFC5" w:rsidR="00C6565B" w:rsidRPr="00C6565B" w:rsidRDefault="00EA283F" w:rsidP="00C6565B">
      <w:pPr>
        <w:spacing w:line="700" w:lineRule="exact"/>
        <w:rPr>
          <w:rFonts w:ascii="UD デジタル 教科書体 NP-R" w:eastAsia="UD デジタル 教科書体 NP-R"/>
        </w:rPr>
      </w:pPr>
      <w:ins w:id="6" w:author="Akiko" w:date="2022-10-16T09:37:00Z">
        <w:r>
          <w:rPr>
            <w:rFonts w:ascii="UD デジタル 教科書体 NP-R" w:eastAsia="UD デジタル 教科書体 NP-R" w:hint="eastAsia"/>
            <w:bCs/>
            <w:color w:val="000000" w:themeColor="text1"/>
            <w:u w:val="dotted"/>
          </w:rPr>
          <w:t>〇</w:t>
        </w:r>
      </w:ins>
      <w:r w:rsidR="008D3EE7">
        <w:rPr>
          <w:rFonts w:ascii="UD デジタル 教科書体 NP-R" w:eastAsia="UD デジタル 教科書体 NP-R" w:hint="eastAsia"/>
          <w:bCs/>
          <w:color w:val="000000" w:themeColor="text1"/>
          <w:u w:val="dotted"/>
        </w:rPr>
        <w:t>例えば、同じ場所の違う時代を比較すれば、現在の地図は新しい建物が築かれたかもしれない。社会的には、「グローバル化の影響」などの発見も出るかもしれない。</w:t>
      </w:r>
      <w:r w:rsidR="00C6565B" w:rsidRPr="00C6565B">
        <w:rPr>
          <w:rFonts w:ascii="UD デジタル 教科書体 NP-R" w:eastAsia="UD デジタル 教科書体 NP-R" w:hint="eastAsia"/>
          <w:bCs/>
          <w:color w:val="000000" w:themeColor="text1"/>
          <w:u w:val="dotted"/>
        </w:rPr>
        <w:t xml:space="preserve">　　　　　　　　　　　　　　　　　　　　　　　　　　</w:t>
      </w:r>
      <w:r w:rsidR="00C6565B">
        <w:rPr>
          <w:rFonts w:ascii="UD デジタル 教科書体 NP-R" w:eastAsia="UD デジタル 教科書体 NP-R" w:hint="eastAsia"/>
          <w:bCs/>
          <w:color w:val="000000" w:themeColor="text1"/>
          <w:u w:val="dotted"/>
        </w:rPr>
        <w:t xml:space="preserve">  </w:t>
      </w:r>
      <w:r w:rsidR="00C6565B" w:rsidRPr="00C6565B">
        <w:rPr>
          <w:rFonts w:ascii="UD デジタル 教科書体 NP-R" w:eastAsia="UD デジタル 教科書体 NP-R" w:hint="eastAsia"/>
          <w:bCs/>
          <w:color w:val="000000" w:themeColor="text1"/>
          <w:u w:val="dotted"/>
        </w:rPr>
        <w:t xml:space="preserve">　　</w:t>
      </w:r>
      <w:r w:rsidR="00C6565B">
        <w:rPr>
          <w:rFonts w:ascii="UD デジタル 教科書体 NP-R" w:eastAsia="UD デジタル 教科書体 NP-R" w:hint="eastAsia"/>
          <w:bCs/>
          <w:color w:val="000000" w:themeColor="text1"/>
          <w:u w:val="dotted"/>
        </w:rPr>
        <w:t xml:space="preserve">                           </w:t>
      </w:r>
    </w:p>
    <w:p w14:paraId="49D86FFB" w14:textId="77777777" w:rsidR="00C6565B" w:rsidRPr="00C6565B" w:rsidRDefault="00C6565B" w:rsidP="00C6565B">
      <w:pPr>
        <w:spacing w:line="700" w:lineRule="exact"/>
        <w:rPr>
          <w:rFonts w:ascii="UD デジタル 教科書体 NP-R" w:eastAsia="UD デジタル 教科書体 NP-R"/>
        </w:rPr>
      </w:pPr>
      <w:r w:rsidRPr="00C6565B">
        <w:rPr>
          <w:rFonts w:ascii="UD デジタル 教科書体 NP-R" w:eastAsia="UD デジタル 教科書体 NP-R" w:hint="eastAsia"/>
          <w:bCs/>
          <w:color w:val="000000" w:themeColor="text1"/>
          <w:u w:val="dotted"/>
        </w:rPr>
        <w:t xml:space="preserve">　　　　　　　　　　　　　　　　　　　　　　　　　　</w:t>
      </w:r>
      <w:r>
        <w:rPr>
          <w:rFonts w:ascii="UD デジタル 教科書体 NP-R" w:eastAsia="UD デジタル 教科書体 NP-R" w:hint="eastAsia"/>
          <w:bCs/>
          <w:color w:val="000000" w:themeColor="text1"/>
          <w:u w:val="dotted"/>
        </w:rPr>
        <w:t xml:space="preserve">  </w:t>
      </w:r>
      <w:r w:rsidRPr="00C6565B">
        <w:rPr>
          <w:rFonts w:ascii="UD デジタル 教科書体 NP-R" w:eastAsia="UD デジタル 教科書体 NP-R" w:hint="eastAsia"/>
          <w:bCs/>
          <w:color w:val="000000" w:themeColor="text1"/>
          <w:u w:val="dotted"/>
        </w:rPr>
        <w:t xml:space="preserve">　　</w:t>
      </w:r>
      <w:r>
        <w:rPr>
          <w:rFonts w:ascii="UD デジタル 教科書体 NP-R" w:eastAsia="UD デジタル 教科書体 NP-R" w:hint="eastAsia"/>
          <w:bCs/>
          <w:color w:val="000000" w:themeColor="text1"/>
          <w:u w:val="dotted"/>
        </w:rPr>
        <w:t xml:space="preserve">                           </w:t>
      </w:r>
    </w:p>
    <w:p w14:paraId="16B0A3C5" w14:textId="33C76598" w:rsidR="00C6565B" w:rsidRDefault="00C6565B" w:rsidP="008D3EE7">
      <w:pPr>
        <w:spacing w:line="700" w:lineRule="exact"/>
        <w:rPr>
          <w:rFonts w:ascii="UD デジタル 教科書体 NP-R" w:eastAsia="UD デジタル 教科書体 NP-R"/>
        </w:rPr>
      </w:pPr>
      <w:r w:rsidRPr="00C6565B">
        <w:rPr>
          <w:rFonts w:ascii="UD デジタル 教科書体 NP-R" w:eastAsia="UD デジタル 教科書体 NP-R" w:hint="eastAsia"/>
          <w:bCs/>
          <w:color w:val="000000" w:themeColor="text1"/>
          <w:u w:val="dotted"/>
        </w:rPr>
        <w:t xml:space="preserve">　　　　　　　　　　　　　　　　　　　　　　　　　　</w:t>
      </w:r>
      <w:r>
        <w:rPr>
          <w:rFonts w:ascii="UD デジタル 教科書体 NP-R" w:eastAsia="UD デジタル 教科書体 NP-R" w:hint="eastAsia"/>
          <w:bCs/>
          <w:color w:val="000000" w:themeColor="text1"/>
          <w:u w:val="dotted"/>
        </w:rPr>
        <w:t xml:space="preserve">  </w:t>
      </w:r>
      <w:r w:rsidRPr="00C6565B">
        <w:rPr>
          <w:rFonts w:ascii="UD デジタル 教科書体 NP-R" w:eastAsia="UD デジタル 教科書体 NP-R" w:hint="eastAsia"/>
          <w:bCs/>
          <w:color w:val="000000" w:themeColor="text1"/>
          <w:u w:val="dotted"/>
        </w:rPr>
        <w:t xml:space="preserve">　　</w:t>
      </w:r>
      <w:r>
        <w:rPr>
          <w:rFonts w:ascii="UD デジタル 教科書体 NP-R" w:eastAsia="UD デジタル 教科書体 NP-R" w:hint="eastAsia"/>
          <w:bCs/>
          <w:color w:val="000000" w:themeColor="text1"/>
          <w:u w:val="dotted"/>
        </w:rPr>
        <w:t xml:space="preserve">                        </w:t>
      </w:r>
    </w:p>
    <w:p w14:paraId="0105895C" w14:textId="77777777" w:rsidR="00D2688D" w:rsidRPr="00D2688D" w:rsidRDefault="00D2688D">
      <w:pPr>
        <w:spacing w:line="500" w:lineRule="exact"/>
        <w:rPr>
          <w:rFonts w:ascii="UD デジタル 教科書体 NP-R" w:eastAsia="UD デジタル 教科書体 NP-R"/>
          <w:color w:val="0070C0"/>
        </w:rPr>
      </w:pPr>
    </w:p>
    <w:sectPr w:rsidR="00D2688D" w:rsidRPr="00D2688D" w:rsidSect="005339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851" w:footer="992" w:gutter="0"/>
      <w:cols w:space="425"/>
      <w:docGrid w:type="linesAndChars" w:linePitch="328" w:charSpace="-34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FD0C4" w14:textId="77777777" w:rsidR="00231CCF" w:rsidRDefault="00231CCF" w:rsidP="005339EA">
      <w:r>
        <w:separator/>
      </w:r>
    </w:p>
  </w:endnote>
  <w:endnote w:type="continuationSeparator" w:id="0">
    <w:p w14:paraId="7CCDF6EB" w14:textId="77777777" w:rsidR="00231CCF" w:rsidRDefault="00231CCF" w:rsidP="00533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S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UD デジタル 教科書体 N-R">
    <w:panose1 w:val="02020400000000000000"/>
    <w:charset w:val="80"/>
    <w:family w:val="roman"/>
    <w:pitch w:val="fixed"/>
    <w:sig w:usb0="800002A3" w:usb1="2AC7ECFA" w:usb2="00000010" w:usb3="00000000" w:csb0="00020000" w:csb1="00000000"/>
  </w:font>
  <w:font w:name="UD デジタル 教科書体 NP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694DE" w14:textId="77777777" w:rsidR="00B033DB" w:rsidRDefault="00B033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C247F" w14:textId="4E32A0FE" w:rsidR="00B033DB" w:rsidRDefault="00B033DB" w:rsidP="00B033DB">
    <w:pPr>
      <w:pStyle w:val="a5"/>
      <w:jc w:val="right"/>
    </w:pPr>
    <w:bookmarkStart w:id="7" w:name="_Hlk50835619"/>
    <w:r w:rsidRPr="00B62033">
      <w:rPr>
        <w:b w:val="0"/>
      </w:rPr>
      <w:t>©The University of Tokyo CGCS 2020</w:t>
    </w:r>
    <w:bookmarkEnd w:id="7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9A8DB" w14:textId="77777777" w:rsidR="00B033DB" w:rsidRDefault="00B033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14687" w14:textId="77777777" w:rsidR="00231CCF" w:rsidRDefault="00231CCF" w:rsidP="005339EA">
      <w:r>
        <w:separator/>
      </w:r>
    </w:p>
  </w:footnote>
  <w:footnote w:type="continuationSeparator" w:id="0">
    <w:p w14:paraId="4B56C098" w14:textId="77777777" w:rsidR="00231CCF" w:rsidRDefault="00231CCF" w:rsidP="00533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A2E2" w14:textId="77777777" w:rsidR="00B033DB" w:rsidRDefault="00B033D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BCBCF" w14:textId="77B8801A" w:rsidR="005339EA" w:rsidRPr="00F01664" w:rsidRDefault="005339EA">
    <w:pPr>
      <w:pStyle w:val="a3"/>
      <w:rPr>
        <w:rFonts w:eastAsia="UD デジタル 教科書体 NP-R" w:cs="Calibri"/>
        <w:b w:val="0"/>
        <w:bCs/>
      </w:rPr>
    </w:pPr>
    <w:r w:rsidRPr="00F01664">
      <w:rPr>
        <w:rFonts w:eastAsia="UD デジタル 教科書体 NP-R" w:cs="Calibri"/>
        <w:b w:val="0"/>
        <w:bCs/>
      </w:rPr>
      <w:t>L</w:t>
    </w:r>
    <w:r w:rsidR="00BA2E75" w:rsidRPr="00F01664">
      <w:rPr>
        <w:rFonts w:eastAsia="UD デジタル 教科書体 NP-R" w:cs="Calibri"/>
        <w:b w:val="0"/>
        <w:bCs/>
      </w:rPr>
      <w:t>5</w:t>
    </w:r>
    <w:r w:rsidR="00F01664" w:rsidRPr="00F01664">
      <w:rPr>
        <w:rFonts w:eastAsia="UD デジタル 教科書体 NP-R" w:cs="Calibri"/>
        <w:b w:val="0"/>
        <w:bCs/>
      </w:rPr>
      <w:t xml:space="preserve"> Unit 2</w:t>
    </w:r>
    <w:r w:rsidRPr="00F01664">
      <w:rPr>
        <w:rFonts w:eastAsia="UD デジタル 教科書体 NP-R" w:cs="Calibri"/>
        <w:b w:val="0"/>
        <w:bCs/>
      </w:rPr>
      <w:t xml:space="preserve">                         </w:t>
    </w:r>
    <w:r w:rsidR="00FA593A" w:rsidRPr="00F01664">
      <w:rPr>
        <w:rFonts w:eastAsia="UD デジタル 教科書体 NP-R" w:cs="Calibri"/>
        <w:b w:val="0"/>
        <w:bCs/>
      </w:rPr>
      <w:t xml:space="preserve">　</w:t>
    </w:r>
    <w:r w:rsidRPr="00F01664">
      <w:rPr>
        <w:rFonts w:eastAsia="UD デジタル 教科書体 NP-R" w:cs="Calibri"/>
        <w:b w:val="0"/>
        <w:bCs/>
      </w:rPr>
      <w:t xml:space="preserve">      </w:t>
    </w:r>
    <w:r w:rsidR="00F01664">
      <w:rPr>
        <w:rFonts w:eastAsia="UD デジタル 教科書体 NP-R" w:cs="Calibri"/>
        <w:b w:val="0"/>
        <w:bCs/>
      </w:rPr>
      <w:t xml:space="preserve">       </w:t>
    </w:r>
    <w:r w:rsidR="00BD2358" w:rsidRPr="00F01664">
      <w:rPr>
        <w:rFonts w:eastAsia="UD デジタル 教科書体 NP-R" w:cs="Calibri"/>
        <w:b w:val="0"/>
        <w:bCs/>
      </w:rPr>
      <w:t>地図から考える</w:t>
    </w:r>
    <w:r w:rsidR="00FA593A" w:rsidRPr="00F01664">
      <w:rPr>
        <w:rFonts w:eastAsia="UD デジタル 教科書体 NP-R" w:cs="Calibri"/>
        <w:b w:val="0"/>
        <w:bCs/>
      </w:rPr>
      <w:t>（</w:t>
    </w:r>
    <w:proofErr w:type="spellStart"/>
    <w:r w:rsidR="00F01664" w:rsidRPr="00F01664">
      <w:rPr>
        <w:rFonts w:eastAsia="UD デジタル 教科書体 NP-R" w:cs="Calibri"/>
        <w:b w:val="0"/>
        <w:bCs/>
      </w:rPr>
      <w:t>IntReading</w:t>
    </w:r>
    <w:proofErr w:type="spellEnd"/>
    <w:r w:rsidR="00F01664" w:rsidRPr="00F01664">
      <w:rPr>
        <w:rFonts w:eastAsia="UD デジタル 教科書体 NP-R" w:cs="Calibri"/>
        <w:b w:val="0"/>
        <w:bCs/>
      </w:rPr>
      <w:t xml:space="preserve"> preview</w:t>
    </w:r>
    <w:r w:rsidR="00FA593A" w:rsidRPr="00F01664">
      <w:rPr>
        <w:rFonts w:eastAsia="UD デジタル 教科書体 NP-R" w:cs="Calibri"/>
        <w:b w:val="0"/>
        <w:bCs/>
      </w:rPr>
      <w:t>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D9419" w14:textId="77777777" w:rsidR="00B033DB" w:rsidRDefault="00B033D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515"/>
    <w:multiLevelType w:val="hybridMultilevel"/>
    <w:tmpl w:val="5652F12A"/>
    <w:lvl w:ilvl="0" w:tplc="6ED663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C460984"/>
    <w:multiLevelType w:val="hybridMultilevel"/>
    <w:tmpl w:val="31108150"/>
    <w:lvl w:ilvl="0" w:tplc="D104439C">
      <w:start w:val="8"/>
      <w:numFmt w:val="bullet"/>
      <w:lvlText w:val="●"/>
      <w:lvlJc w:val="left"/>
      <w:pPr>
        <w:ind w:left="360" w:hanging="360"/>
      </w:pPr>
      <w:rPr>
        <w:rFonts w:ascii="HGS教科書体" w:eastAsia="HGS教科書体" w:hAnsi="Calibr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E67849"/>
    <w:multiLevelType w:val="hybridMultilevel"/>
    <w:tmpl w:val="BD365FCA"/>
    <w:lvl w:ilvl="0" w:tplc="6ED663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3C83B3E"/>
    <w:multiLevelType w:val="hybridMultilevel"/>
    <w:tmpl w:val="176838F0"/>
    <w:lvl w:ilvl="0" w:tplc="6B24D6FC">
      <w:start w:val="8"/>
      <w:numFmt w:val="bullet"/>
      <w:lvlText w:val="◆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15629F"/>
    <w:multiLevelType w:val="hybridMultilevel"/>
    <w:tmpl w:val="D8A49D8E"/>
    <w:lvl w:ilvl="0" w:tplc="2042E90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7D445ED9"/>
    <w:multiLevelType w:val="hybridMultilevel"/>
    <w:tmpl w:val="6AEEB64E"/>
    <w:lvl w:ilvl="0" w:tplc="2BC0ECC8">
      <w:start w:val="8"/>
      <w:numFmt w:val="bullet"/>
      <w:lvlText w:val="●"/>
      <w:lvlJc w:val="left"/>
      <w:pPr>
        <w:ind w:left="360" w:hanging="360"/>
      </w:pPr>
      <w:rPr>
        <w:rFonts w:ascii="HGS教科書体" w:eastAsia="HGS教科書体" w:hAnsi="Calibr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35661492">
    <w:abstractNumId w:val="3"/>
  </w:num>
  <w:num w:numId="2" w16cid:durableId="1103497115">
    <w:abstractNumId w:val="5"/>
  </w:num>
  <w:num w:numId="3" w16cid:durableId="2031058512">
    <w:abstractNumId w:val="1"/>
  </w:num>
  <w:num w:numId="4" w16cid:durableId="1242905155">
    <w:abstractNumId w:val="2"/>
  </w:num>
  <w:num w:numId="5" w16cid:durableId="1924336172">
    <w:abstractNumId w:val="0"/>
  </w:num>
  <w:num w:numId="6" w16cid:durableId="159594233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kiko">
    <w15:presenceInfo w15:providerId="Windows Live" w15:userId="09c904fa37b74c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trackRevisions/>
  <w:defaultTabStop w:val="840"/>
  <w:drawingGridHorizontalSpacing w:val="112"/>
  <w:drawingGridVerticalSpacing w:val="164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EA"/>
    <w:rsid w:val="00046CE7"/>
    <w:rsid w:val="000C2906"/>
    <w:rsid w:val="0010149B"/>
    <w:rsid w:val="001535B2"/>
    <w:rsid w:val="00192771"/>
    <w:rsid w:val="001B5DE0"/>
    <w:rsid w:val="001E74FB"/>
    <w:rsid w:val="00203837"/>
    <w:rsid w:val="00231CCF"/>
    <w:rsid w:val="00274E75"/>
    <w:rsid w:val="002B2BE6"/>
    <w:rsid w:val="00305205"/>
    <w:rsid w:val="0030530C"/>
    <w:rsid w:val="00342591"/>
    <w:rsid w:val="00350914"/>
    <w:rsid w:val="003901CE"/>
    <w:rsid w:val="003B6C06"/>
    <w:rsid w:val="003D48AD"/>
    <w:rsid w:val="004070EF"/>
    <w:rsid w:val="004F4CD7"/>
    <w:rsid w:val="00504453"/>
    <w:rsid w:val="005339EA"/>
    <w:rsid w:val="00541C08"/>
    <w:rsid w:val="005746DC"/>
    <w:rsid w:val="0057638F"/>
    <w:rsid w:val="005A421C"/>
    <w:rsid w:val="005C4EDC"/>
    <w:rsid w:val="005E7BEA"/>
    <w:rsid w:val="00643238"/>
    <w:rsid w:val="00691C54"/>
    <w:rsid w:val="006F504B"/>
    <w:rsid w:val="00794072"/>
    <w:rsid w:val="007E3A0B"/>
    <w:rsid w:val="007E5288"/>
    <w:rsid w:val="007F30C9"/>
    <w:rsid w:val="00803FA0"/>
    <w:rsid w:val="008275B8"/>
    <w:rsid w:val="00841D5A"/>
    <w:rsid w:val="00866E0B"/>
    <w:rsid w:val="008D3EE7"/>
    <w:rsid w:val="008F7E49"/>
    <w:rsid w:val="009B33C5"/>
    <w:rsid w:val="009F1FFC"/>
    <w:rsid w:val="00A0723F"/>
    <w:rsid w:val="00A20595"/>
    <w:rsid w:val="00A61DFF"/>
    <w:rsid w:val="00AD254B"/>
    <w:rsid w:val="00AF412E"/>
    <w:rsid w:val="00B033DB"/>
    <w:rsid w:val="00B35417"/>
    <w:rsid w:val="00B35D47"/>
    <w:rsid w:val="00BA2E75"/>
    <w:rsid w:val="00BD2358"/>
    <w:rsid w:val="00C179C9"/>
    <w:rsid w:val="00C327E8"/>
    <w:rsid w:val="00C525D8"/>
    <w:rsid w:val="00C6565B"/>
    <w:rsid w:val="00C72275"/>
    <w:rsid w:val="00CD199C"/>
    <w:rsid w:val="00D2688D"/>
    <w:rsid w:val="00D2705D"/>
    <w:rsid w:val="00DB1FAD"/>
    <w:rsid w:val="00E30B6F"/>
    <w:rsid w:val="00E55BD7"/>
    <w:rsid w:val="00E6265A"/>
    <w:rsid w:val="00EA283F"/>
    <w:rsid w:val="00ED3418"/>
    <w:rsid w:val="00F01664"/>
    <w:rsid w:val="00F30F56"/>
    <w:rsid w:val="00F95F70"/>
    <w:rsid w:val="00FA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872B113"/>
  <w15:chartTrackingRefBased/>
  <w15:docId w15:val="{4B7B746E-F47B-4CFB-A9A3-221D3B64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HGS教科書体" w:hAnsi="Calibri" w:cstheme="minorBidi"/>
        <w:b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9E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339EA"/>
  </w:style>
  <w:style w:type="paragraph" w:styleId="a5">
    <w:name w:val="footer"/>
    <w:basedOn w:val="a"/>
    <w:link w:val="a6"/>
    <w:uiPriority w:val="99"/>
    <w:unhideWhenUsed/>
    <w:rsid w:val="005339E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339EA"/>
  </w:style>
  <w:style w:type="paragraph" w:styleId="a7">
    <w:name w:val="List Paragraph"/>
    <w:basedOn w:val="a"/>
    <w:uiPriority w:val="34"/>
    <w:qFormat/>
    <w:rsid w:val="005339EA"/>
    <w:pPr>
      <w:ind w:leftChars="400" w:left="840"/>
    </w:pPr>
  </w:style>
  <w:style w:type="paragraph" w:styleId="a8">
    <w:name w:val="Revision"/>
    <w:hidden/>
    <w:uiPriority w:val="99"/>
    <w:semiHidden/>
    <w:rsid w:val="00EA2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愛子 根本</dc:creator>
  <cp:keywords/>
  <dc:description/>
  <cp:lastModifiedBy>Akiko</cp:lastModifiedBy>
  <cp:revision>3</cp:revision>
  <dcterms:created xsi:type="dcterms:W3CDTF">2022-10-16T00:26:00Z</dcterms:created>
  <dcterms:modified xsi:type="dcterms:W3CDTF">2022-10-16T00:37:00Z</dcterms:modified>
</cp:coreProperties>
</file>